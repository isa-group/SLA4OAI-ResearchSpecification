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67" w:rsidRPr="005E198D" w:rsidRDefault="00407993" w:rsidP="00407993">
      <w:pPr>
        <w:pStyle w:val="Ttulo1"/>
        <w:rPr>
          <w:b/>
          <w:sz w:val="44"/>
          <w:lang w:val="en-US"/>
        </w:rPr>
      </w:pPr>
      <w:r w:rsidRPr="005E198D">
        <w:rPr>
          <w:b/>
          <w:sz w:val="44"/>
          <w:lang w:val="en-US"/>
        </w:rPr>
        <w:t>Reference Architecture for SLA Management</w:t>
      </w:r>
      <w:bookmarkStart w:id="0" w:name="_GoBack"/>
      <w:bookmarkEnd w:id="0"/>
      <w:r w:rsidRPr="005E198D">
        <w:rPr>
          <w:b/>
          <w:sz w:val="44"/>
          <w:lang w:val="en-US"/>
        </w:rPr>
        <w:t xml:space="preserve"> on a Microservices Environment</w:t>
      </w:r>
    </w:p>
    <w:p w:rsidR="00407993" w:rsidRPr="005E198D" w:rsidRDefault="00407993" w:rsidP="00407993">
      <w:pPr>
        <w:rPr>
          <w:lang w:val="en-US"/>
        </w:rPr>
      </w:pPr>
    </w:p>
    <w:p w:rsidR="00407993" w:rsidRPr="005E198D" w:rsidRDefault="00407993" w:rsidP="00253F3E">
      <w:pPr>
        <w:pStyle w:val="Ttulo2"/>
      </w:pPr>
      <w:r w:rsidRPr="005E198D">
        <w:t>Context</w:t>
      </w:r>
    </w:p>
    <w:p w:rsidR="00407993" w:rsidRDefault="00407993" w:rsidP="00407993">
      <w:pPr>
        <w:rPr>
          <w:lang w:val="en-US"/>
        </w:rPr>
      </w:pPr>
      <w:r w:rsidRPr="005E198D">
        <w:rPr>
          <w:lang w:val="en-US"/>
        </w:rPr>
        <w:t>Microservices is a growing pattern to build services in the cloud. In a</w:t>
      </w:r>
      <w:r w:rsidR="005E198D">
        <w:rPr>
          <w:lang w:val="en-US"/>
        </w:rPr>
        <w:t>n</w:t>
      </w:r>
      <w:r w:rsidRPr="005E198D">
        <w:rPr>
          <w:lang w:val="en-US"/>
        </w:rPr>
        <w:t xml:space="preserve"> </w:t>
      </w:r>
      <w:r w:rsidR="005E198D" w:rsidRPr="005E198D">
        <w:rPr>
          <w:lang w:val="en-US"/>
        </w:rPr>
        <w:t xml:space="preserve">infrastructure agnostic scenario where </w:t>
      </w:r>
      <w:r w:rsidR="00253F3E">
        <w:rPr>
          <w:lang w:val="en-US"/>
        </w:rPr>
        <w:t>different PaaS (Platform as a Service) offers different capabilities and impose design choices like usage of black-boxed load balancers.</w:t>
      </w:r>
    </w:p>
    <w:p w:rsidR="00253F3E" w:rsidRDefault="00253F3E" w:rsidP="00407993">
      <w:pPr>
        <w:rPr>
          <w:lang w:val="en-US"/>
        </w:rPr>
      </w:pPr>
      <w:r>
        <w:rPr>
          <w:lang w:val="en-US"/>
        </w:rPr>
        <w:t>The following proposed architecture is a first proposal to allow SLA definition, measure, usage and enforcement in a Microservices ecosystem. It is proposed as a minimal impact addition to allow execution in multiple environments like IaaS, PaaS, Docker, etc.</w:t>
      </w:r>
    </w:p>
    <w:p w:rsidR="00253F3E" w:rsidRDefault="00253F3E" w:rsidP="00407993">
      <w:pPr>
        <w:rPr>
          <w:lang w:val="en-US"/>
        </w:rPr>
      </w:pPr>
    </w:p>
    <w:p w:rsidR="00253F3E" w:rsidRDefault="00253F3E" w:rsidP="00253F3E">
      <w:pPr>
        <w:pStyle w:val="Ttulo2"/>
      </w:pPr>
      <w:r>
        <w:t>Basic Microservice Architecture</w:t>
      </w:r>
    </w:p>
    <w:p w:rsidR="00253F3E" w:rsidRDefault="00253F3E" w:rsidP="00407993">
      <w:pPr>
        <w:rPr>
          <w:lang w:val="en-US"/>
        </w:rPr>
      </w:pPr>
      <w:r>
        <w:rPr>
          <w:lang w:val="en-US"/>
        </w:rPr>
        <w:t>Basic architecture for a Microservice includes:</w:t>
      </w:r>
    </w:p>
    <w:p w:rsidR="00253F3E" w:rsidRDefault="00253F3E" w:rsidP="00253F3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An optional load-balancer to handle and distribute the traffic. (Required if more than one nodes are used).</w:t>
      </w:r>
    </w:p>
    <w:p w:rsidR="00253F3E" w:rsidRDefault="00253F3E" w:rsidP="00253F3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 nodes providing the service itself.</w:t>
      </w:r>
    </w:p>
    <w:p w:rsidR="00253F3E" w:rsidRPr="00253F3E" w:rsidRDefault="00253F3E" w:rsidP="00253F3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Optional storage system (cluster or standalone) providing a shared persistence layer.</w:t>
      </w:r>
    </w:p>
    <w:p w:rsidR="00253F3E" w:rsidRDefault="00253F3E" w:rsidP="00407993">
      <w:pPr>
        <w:rPr>
          <w:lang w:val="en-US"/>
        </w:rPr>
      </w:pPr>
      <w:r w:rsidRPr="00253F3E">
        <w:rPr>
          <w:noProof/>
          <w:lang w:val="en-US"/>
        </w:rPr>
        <w:drawing>
          <wp:inline distT="0" distB="0" distL="0" distR="0">
            <wp:extent cx="5400040" cy="2120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77" w:rsidRDefault="00253F3E" w:rsidP="00407993">
      <w:pPr>
        <w:rPr>
          <w:lang w:val="en-US"/>
        </w:rPr>
      </w:pPr>
      <w:r w:rsidRPr="00DA0977">
        <w:rPr>
          <w:b/>
          <w:lang w:val="en-US"/>
        </w:rPr>
        <w:t>Note:</w:t>
      </w:r>
      <w:r>
        <w:rPr>
          <w:lang w:val="en-US"/>
        </w:rPr>
        <w:t xml:space="preserve"> Traditionally, in a PaaS system the (1) Load Balancer is provided as a black-</w:t>
      </w:r>
      <w:proofErr w:type="spellStart"/>
      <w:r>
        <w:rPr>
          <w:lang w:val="en-US"/>
        </w:rPr>
        <w:t>blox</w:t>
      </w:r>
      <w:proofErr w:type="spellEnd"/>
      <w:r>
        <w:rPr>
          <w:lang w:val="en-US"/>
        </w:rPr>
        <w:t>. Limited parametrization is allowed if any.</w:t>
      </w:r>
    </w:p>
    <w:p w:rsidR="00DA0977" w:rsidRDefault="00DA0977" w:rsidP="00407993">
      <w:pPr>
        <w:rPr>
          <w:lang w:val="en-US"/>
        </w:rPr>
      </w:pPr>
    </w:p>
    <w:p w:rsidR="00DA0977" w:rsidRDefault="00E21369" w:rsidP="00DA0977">
      <w:pPr>
        <w:pStyle w:val="Ttulo2"/>
      </w:pPr>
      <w:r>
        <w:t>SLA Enforcement and metrics</w:t>
      </w:r>
    </w:p>
    <w:p w:rsidR="00E21369" w:rsidRDefault="00E21369" w:rsidP="00E21369">
      <w:pPr>
        <w:rPr>
          <w:lang w:val="en-US"/>
        </w:rPr>
      </w:pPr>
      <w:r>
        <w:rPr>
          <w:lang w:val="en-US"/>
        </w:rPr>
        <w:t>Therefore, if we want to instrument the service to allow:</w:t>
      </w:r>
    </w:p>
    <w:p w:rsidR="00E21369" w:rsidRDefault="00E21369" w:rsidP="00E2136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SLA verification to allow/deny service or adjust QoS</w:t>
      </w:r>
    </w:p>
    <w:p w:rsidR="00E21369" w:rsidRPr="00E21369" w:rsidRDefault="00E21369" w:rsidP="00E2136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SLA measure</w:t>
      </w:r>
    </w:p>
    <w:p w:rsidR="00DA0977" w:rsidRDefault="00E21369" w:rsidP="00407993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implement it as the following architecture:</w:t>
      </w:r>
    </w:p>
    <w:p w:rsidR="00E21369" w:rsidRDefault="00E21369" w:rsidP="00407993">
      <w:pPr>
        <w:rPr>
          <w:lang w:val="en-US"/>
        </w:rPr>
      </w:pPr>
      <w:r w:rsidRPr="00E21369">
        <w:rPr>
          <w:noProof/>
          <w:lang w:val="en-US"/>
        </w:rPr>
        <w:lastRenderedPageBreak/>
        <w:drawing>
          <wp:inline distT="0" distB="0" distL="0" distR="0">
            <wp:extent cx="5400040" cy="5065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69" w:rsidRDefault="00E21369" w:rsidP="00407993">
      <w:pPr>
        <w:rPr>
          <w:lang w:val="en-US"/>
        </w:rPr>
      </w:pPr>
      <w:r>
        <w:rPr>
          <w:lang w:val="en-US"/>
        </w:rPr>
        <w:t xml:space="preserve">Where </w:t>
      </w:r>
      <w:r w:rsidRPr="00E21369">
        <w:rPr>
          <w:b/>
          <w:lang w:val="en-US"/>
        </w:rPr>
        <w:t>SLA Service</w:t>
      </w:r>
      <w:r>
        <w:rPr>
          <w:lang w:val="en-US"/>
        </w:rPr>
        <w:t xml:space="preserve"> and </w:t>
      </w:r>
      <w:r w:rsidRPr="00E21369">
        <w:rPr>
          <w:b/>
          <w:lang w:val="en-US"/>
        </w:rPr>
        <w:t>Metric Store</w:t>
      </w:r>
      <w:r>
        <w:rPr>
          <w:lang w:val="en-US"/>
        </w:rPr>
        <w:t xml:space="preserve"> are per-se Microservices as described in section 2 (with optional load-balancing functionality when needed).</w:t>
      </w:r>
    </w:p>
    <w:p w:rsidR="00E21369" w:rsidRDefault="00E21369" w:rsidP="00407993">
      <w:pPr>
        <w:rPr>
          <w:lang w:val="en-US"/>
        </w:rPr>
      </w:pPr>
      <w:r>
        <w:rPr>
          <w:lang w:val="en-US"/>
        </w:rPr>
        <w:t xml:space="preserve">Interceptors for SLA checks and data collectors on the domain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can be written as filters/plugins to enhance or decorate the domain services.</w:t>
      </w:r>
    </w:p>
    <w:p w:rsidR="00E21369" w:rsidRDefault="00B6111C" w:rsidP="00B6111C">
      <w:pPr>
        <w:pStyle w:val="Ttulo3"/>
      </w:pPr>
      <w:r>
        <w:t xml:space="preserve">API </w:t>
      </w:r>
      <w:proofErr w:type="spellStart"/>
      <w:r>
        <w:t>for</w:t>
      </w:r>
      <w:proofErr w:type="spellEnd"/>
      <w:r>
        <w:t xml:space="preserve"> SLA </w:t>
      </w:r>
      <w:proofErr w:type="spellStart"/>
      <w:r>
        <w:t>Service</w:t>
      </w:r>
      <w:proofErr w:type="spellEnd"/>
    </w:p>
    <w:p w:rsidR="00E44140" w:rsidRDefault="00E44140" w:rsidP="0054416C">
      <w:pPr>
        <w:ind w:left="2832" w:hanging="2832"/>
        <w:rPr>
          <w:lang w:val="en-US"/>
        </w:rPr>
      </w:pPr>
      <w:r>
        <w:rPr>
          <w:rFonts w:ascii="Consolas" w:hAnsi="Consolas"/>
          <w:b/>
          <w:lang w:val="en-US"/>
        </w:rPr>
        <w:t>GET</w:t>
      </w:r>
      <w:r w:rsidRPr="00B6111C">
        <w:rPr>
          <w:rFonts w:ascii="Consolas" w:hAnsi="Consolas"/>
          <w:b/>
          <w:lang w:val="en-US"/>
        </w:rPr>
        <w:t xml:space="preserve"> /</w:t>
      </w:r>
      <w:proofErr w:type="spellStart"/>
      <w:r>
        <w:rPr>
          <w:rFonts w:ascii="Consolas" w:hAnsi="Consolas"/>
          <w:b/>
          <w:lang w:val="en-US"/>
        </w:rPr>
        <w:t>deliverService</w:t>
      </w:r>
      <w:proofErr w:type="spellEnd"/>
      <w:r>
        <w:rPr>
          <w:lang w:val="en-US"/>
        </w:rPr>
        <w:tab/>
        <w:t xml:space="preserve">Query service </w:t>
      </w:r>
      <w:r w:rsidR="006E125A">
        <w:rPr>
          <w:lang w:val="en-US"/>
        </w:rPr>
        <w:t>over the</w:t>
      </w:r>
      <w:r>
        <w:rPr>
          <w:lang w:val="en-US"/>
        </w:rPr>
        <w:t xml:space="preserve"> SLA </w:t>
      </w:r>
      <w:r w:rsidR="0054416C">
        <w:rPr>
          <w:lang w:val="en-US"/>
        </w:rPr>
        <w:t>Service</w:t>
      </w:r>
      <w:r>
        <w:rPr>
          <w:lang w:val="en-US"/>
        </w:rPr>
        <w:t xml:space="preserve"> to </w:t>
      </w:r>
      <w:r w:rsidR="006E125A">
        <w:rPr>
          <w:lang w:val="en-US"/>
        </w:rPr>
        <w:t>indicate if service can</w:t>
      </w:r>
      <w:r w:rsidR="0054416C">
        <w:rPr>
          <w:lang w:val="en-US"/>
        </w:rPr>
        <w:t xml:space="preserve"> be executed or not based on the current SLA Status.</w:t>
      </w:r>
      <w:r w:rsidR="006E125A">
        <w:rPr>
          <w:lang w:val="en-US"/>
        </w:rPr>
        <w:t xml:space="preserve"> </w:t>
      </w:r>
    </w:p>
    <w:p w:rsidR="0054416C" w:rsidRPr="0054416C" w:rsidRDefault="0054416C" w:rsidP="0054416C">
      <w:pPr>
        <w:ind w:left="2832" w:hanging="2832"/>
        <w:rPr>
          <w:lang w:val="en-US"/>
        </w:rPr>
      </w:pPr>
      <w:r w:rsidRPr="0054416C">
        <w:rPr>
          <w:lang w:val="en-US"/>
        </w:rPr>
        <w:t>Parameters</w:t>
      </w:r>
      <w:r w:rsidRPr="0054416C">
        <w:rPr>
          <w:lang w:val="en-US"/>
        </w:rPr>
        <w:tab/>
      </w:r>
    </w:p>
    <w:p w:rsidR="0054416C" w:rsidRPr="0054416C" w:rsidRDefault="0054416C" w:rsidP="0054416C">
      <w:pPr>
        <w:ind w:left="2832" w:hanging="2124"/>
        <w:rPr>
          <w:lang w:val="en-US"/>
        </w:rPr>
      </w:pPr>
      <w:r>
        <w:rPr>
          <w:rFonts w:ascii="Consolas" w:hAnsi="Consolas"/>
          <w:b/>
          <w:lang w:val="en-US"/>
        </w:rPr>
        <w:t>?s=&lt;</w:t>
      </w:r>
      <w:proofErr w:type="spellStart"/>
      <w:r>
        <w:rPr>
          <w:rFonts w:ascii="Consolas" w:hAnsi="Consolas"/>
          <w:b/>
          <w:lang w:val="en-US"/>
        </w:rPr>
        <w:t>serviceName</w:t>
      </w:r>
      <w:proofErr w:type="spellEnd"/>
      <w:r>
        <w:rPr>
          <w:rFonts w:ascii="Consolas" w:hAnsi="Consolas"/>
          <w:b/>
          <w:lang w:val="en-US"/>
        </w:rPr>
        <w:t>&gt;</w:t>
      </w:r>
      <w:r>
        <w:rPr>
          <w:rFonts w:ascii="Consolas" w:hAnsi="Consolas"/>
          <w:b/>
          <w:lang w:val="en-US"/>
        </w:rPr>
        <w:tab/>
      </w:r>
      <w:r w:rsidRPr="0054416C">
        <w:rPr>
          <w:lang w:val="en-US"/>
        </w:rPr>
        <w:t>Service Route. Sample</w:t>
      </w:r>
      <w:r>
        <w:rPr>
          <w:lang w:val="en-US"/>
        </w:rPr>
        <w:t>: s=/bird/get</w:t>
      </w:r>
    </w:p>
    <w:p w:rsidR="0054416C" w:rsidRPr="0054416C" w:rsidRDefault="0054416C" w:rsidP="0054416C">
      <w:pPr>
        <w:ind w:left="2832" w:hanging="2124"/>
      </w:pPr>
      <w:r w:rsidRPr="00B06BD2">
        <w:rPr>
          <w:rFonts w:ascii="Consolas" w:hAnsi="Consolas"/>
          <w:b/>
          <w:lang w:val="en-US"/>
        </w:rPr>
        <w:t>&amp;u=&lt;userId&gt;</w:t>
      </w:r>
      <w:r w:rsidRPr="00B06BD2">
        <w:rPr>
          <w:rFonts w:ascii="Consolas" w:hAnsi="Consolas"/>
          <w:b/>
          <w:lang w:val="en-US"/>
        </w:rPr>
        <w:tab/>
      </w:r>
      <w:r w:rsidRPr="00B06BD2">
        <w:rPr>
          <w:lang w:val="en-US"/>
        </w:rPr>
        <w:t xml:space="preserve">UserId. </w:t>
      </w:r>
      <w:proofErr w:type="spellStart"/>
      <w:r w:rsidRPr="0054416C">
        <w:t>Sample</w:t>
      </w:r>
      <w:proofErr w:type="spellEnd"/>
      <w:r w:rsidRPr="0054416C">
        <w:t>: u=123456789asf</w:t>
      </w:r>
    </w:p>
    <w:p w:rsidR="0054416C" w:rsidRPr="0054416C" w:rsidRDefault="0054416C" w:rsidP="0054416C">
      <w:pPr>
        <w:ind w:firstLine="708"/>
      </w:pPr>
    </w:p>
    <w:p w:rsidR="00E44140" w:rsidRDefault="0054416C" w:rsidP="00E44140">
      <w:pPr>
        <w:rPr>
          <w:lang w:val="en-US"/>
        </w:rPr>
      </w:pPr>
      <w:r>
        <w:rPr>
          <w:lang w:val="en-US"/>
        </w:rPr>
        <w:t>Service Authentication:</w:t>
      </w:r>
      <w:r>
        <w:rPr>
          <w:lang w:val="en-US"/>
        </w:rPr>
        <w:tab/>
      </w:r>
      <w:r>
        <w:rPr>
          <w:lang w:val="en-US"/>
        </w:rPr>
        <w:tab/>
      </w:r>
      <w:r w:rsidR="00E44140">
        <w:rPr>
          <w:lang w:val="en-US"/>
        </w:rPr>
        <w:t xml:space="preserve">Authentication Basic: </w:t>
      </w:r>
      <w:proofErr w:type="spellStart"/>
      <w:r w:rsidR="00E44140" w:rsidRPr="00E44140">
        <w:rPr>
          <w:i/>
          <w:lang w:val="en-US"/>
        </w:rPr>
        <w:t>appId</w:t>
      </w:r>
      <w:proofErr w:type="gramStart"/>
      <w:r w:rsidR="00E44140">
        <w:rPr>
          <w:i/>
          <w:lang w:val="en-US"/>
        </w:rPr>
        <w:t>:</w:t>
      </w:r>
      <w:r w:rsidR="00E44140" w:rsidRPr="00E44140">
        <w:rPr>
          <w:i/>
          <w:lang w:val="en-US"/>
        </w:rPr>
        <w:t>apiKey</w:t>
      </w:r>
      <w:proofErr w:type="spellEnd"/>
      <w:proofErr w:type="gramEnd"/>
      <w:r w:rsidR="00E44140">
        <w:rPr>
          <w:lang w:val="en-US"/>
        </w:rPr>
        <w:t xml:space="preserve"> pair</w:t>
      </w:r>
    </w:p>
    <w:p w:rsidR="00E83F76" w:rsidRPr="00E83F76" w:rsidRDefault="00E83F76" w:rsidP="00E44140">
      <w:pPr>
        <w:rPr>
          <w:b/>
          <w:lang w:val="en-US"/>
        </w:rPr>
      </w:pPr>
      <w:r w:rsidRPr="00E83F76">
        <w:rPr>
          <w:b/>
          <w:lang w:val="en-US"/>
        </w:rPr>
        <w:t>Calculation:</w:t>
      </w:r>
    </w:p>
    <w:p w:rsidR="00E83F76" w:rsidRDefault="00E83F76" w:rsidP="00E44140">
      <w:pPr>
        <w:rPr>
          <w:lang w:val="en-US"/>
        </w:rPr>
      </w:pPr>
      <w:r>
        <w:rPr>
          <w:lang w:val="en-US"/>
        </w:rPr>
        <w:t>Based on request host (caller) information, service will be identified. Based on user-id provided, current plan will be recovered. Current SLA for this user then is calculated and responded.</w:t>
      </w:r>
    </w:p>
    <w:p w:rsidR="00E44140" w:rsidRPr="00E83F76" w:rsidRDefault="0054416C" w:rsidP="00E44140">
      <w:pPr>
        <w:rPr>
          <w:b/>
          <w:lang w:val="en-US"/>
        </w:rPr>
      </w:pPr>
      <w:r w:rsidRPr="00E83F76">
        <w:rPr>
          <w:b/>
          <w:lang w:val="en-US"/>
        </w:rPr>
        <w:lastRenderedPageBreak/>
        <w:t>Response:</w:t>
      </w:r>
    </w:p>
    <w:p w:rsidR="0054416C" w:rsidRDefault="0054416C" w:rsidP="00E44140">
      <w:pPr>
        <w:rPr>
          <w:lang w:val="en-US"/>
        </w:rPr>
      </w:pPr>
      <w:r>
        <w:rPr>
          <w:lang w:val="en-US"/>
        </w:rPr>
        <w:t xml:space="preserve">Format: </w:t>
      </w:r>
      <w:r w:rsidR="00E83F76">
        <w:rPr>
          <w:lang w:val="en-US"/>
        </w:rPr>
        <w:t xml:space="preserve"> </w:t>
      </w:r>
      <w:r w:rsidR="00E83F76" w:rsidRPr="00B06BD2">
        <w:rPr>
          <w:i/>
          <w:lang w:val="en-US"/>
        </w:rPr>
        <w:t>application/json</w:t>
      </w:r>
    </w:p>
    <w:p w:rsidR="0054416C" w:rsidRDefault="0054416C" w:rsidP="00E44140">
      <w:pPr>
        <w:rPr>
          <w:lang w:val="en-US"/>
        </w:rPr>
      </w:pPr>
      <w:r>
        <w:rPr>
          <w:lang w:val="en-US"/>
        </w:rPr>
        <w:t>Positive response:</w:t>
      </w:r>
    </w:p>
    <w:p w:rsidR="0054416C" w:rsidRPr="0054416C" w:rsidRDefault="0054416C" w:rsidP="0054416C">
      <w:pPr>
        <w:pStyle w:val="Code"/>
        <w:ind w:left="708"/>
      </w:pPr>
      <w:r w:rsidRPr="0054416C">
        <w:t>200 OK</w:t>
      </w:r>
    </w:p>
    <w:p w:rsidR="0054416C" w:rsidRPr="0054416C" w:rsidRDefault="0054416C" w:rsidP="0054416C">
      <w:pPr>
        <w:pStyle w:val="Code"/>
        <w:ind w:left="708"/>
      </w:pPr>
      <w:r w:rsidRPr="0054416C">
        <w:t>Content-Type: application/json</w:t>
      </w:r>
    </w:p>
    <w:p w:rsidR="0054416C" w:rsidRPr="0054416C" w:rsidRDefault="0054416C" w:rsidP="0054416C">
      <w:pPr>
        <w:pStyle w:val="Code"/>
        <w:ind w:left="708"/>
      </w:pPr>
      <w:r w:rsidRPr="0054416C">
        <w:tab/>
      </w:r>
      <w:r w:rsidRPr="0054416C">
        <w:tab/>
      </w:r>
    </w:p>
    <w:p w:rsidR="0054416C" w:rsidRDefault="0054416C" w:rsidP="0054416C">
      <w:pPr>
        <w:pStyle w:val="Code"/>
        <w:ind w:left="708"/>
      </w:pPr>
      <w:r w:rsidRPr="0054416C">
        <w:t xml:space="preserve">{ </w:t>
      </w:r>
    </w:p>
    <w:p w:rsidR="0054416C" w:rsidRDefault="0054416C" w:rsidP="0054416C">
      <w:pPr>
        <w:pStyle w:val="Code"/>
        <w:ind w:left="708"/>
        <w:rPr>
          <w:ins w:id="1" w:author="Pablo Fernandez" w:date="2016-01-15T13:31:00Z"/>
        </w:rPr>
      </w:pPr>
      <w:r>
        <w:t xml:space="preserve">  </w:t>
      </w:r>
      <w:r w:rsidRPr="0054416C">
        <w:t>"acept": true</w:t>
      </w:r>
      <w:r>
        <w:t>,</w:t>
      </w:r>
      <w:r w:rsidRPr="0054416C">
        <w:t xml:space="preserve"> </w:t>
      </w:r>
    </w:p>
    <w:p w:rsidR="00FE6DA5" w:rsidRDefault="00FE6DA5">
      <w:pPr>
        <w:pStyle w:val="Code"/>
        <w:ind w:left="1416"/>
        <w:pPrChange w:id="2" w:author="Pablo Fernandez" w:date="2016-01-15T13:33:00Z">
          <w:pPr>
            <w:pStyle w:val="Code"/>
            <w:ind w:left="708"/>
          </w:pPr>
        </w:pPrChange>
      </w:pPr>
      <w:ins w:id="3" w:author="Pablo Fernandez" w:date="2016-01-15T13:31:00Z">
        <w:r>
          <w:t>serviceProperties{</w:t>
        </w:r>
      </w:ins>
    </w:p>
    <w:p w:rsidR="000055EC" w:rsidRDefault="000055EC">
      <w:pPr>
        <w:pStyle w:val="Code"/>
        <w:ind w:left="1416"/>
        <w:pPrChange w:id="4" w:author="Pablo Fernandez" w:date="2016-01-15T13:33:00Z">
          <w:pPr>
            <w:pStyle w:val="Code"/>
            <w:ind w:left="708"/>
          </w:pPr>
        </w:pPrChange>
      </w:pPr>
      <w:r>
        <w:t xml:space="preserve">  </w:t>
      </w:r>
      <w:r w:rsidRPr="0054416C">
        <w:t>"</w:t>
      </w:r>
      <w:r>
        <w:t>quotaLimit</w:t>
      </w:r>
      <w:r w:rsidRPr="0054416C">
        <w:t xml:space="preserve">": </w:t>
      </w:r>
      <w:r>
        <w:t>100,</w:t>
      </w:r>
      <w:r w:rsidRPr="0054416C">
        <w:t xml:space="preserve"> </w:t>
      </w:r>
    </w:p>
    <w:p w:rsidR="000055EC" w:rsidRDefault="000055EC">
      <w:pPr>
        <w:pStyle w:val="Code"/>
        <w:ind w:left="1416"/>
        <w:pPrChange w:id="5" w:author="Pablo Fernandez" w:date="2016-01-15T13:33:00Z">
          <w:pPr>
            <w:pStyle w:val="Code"/>
            <w:ind w:left="708"/>
          </w:pPr>
        </w:pPrChange>
      </w:pPr>
      <w:r>
        <w:t xml:space="preserve">  </w:t>
      </w:r>
      <w:r w:rsidRPr="0054416C">
        <w:t>"</w:t>
      </w:r>
      <w:r>
        <w:t>quotaUsed</w:t>
      </w:r>
      <w:r w:rsidRPr="0054416C">
        <w:t xml:space="preserve">": </w:t>
      </w:r>
      <w:r>
        <w:t>80,</w:t>
      </w:r>
      <w:r w:rsidRPr="0054416C">
        <w:t xml:space="preserve"> </w:t>
      </w:r>
    </w:p>
    <w:p w:rsidR="000055EC" w:rsidRDefault="000055EC">
      <w:pPr>
        <w:pStyle w:val="Code"/>
        <w:ind w:left="1416"/>
        <w:rPr>
          <w:ins w:id="6" w:author="Pablo Fernandez" w:date="2016-01-15T13:32:00Z"/>
          <w:color w:val="538135" w:themeColor="accent6" w:themeShade="BF"/>
        </w:rPr>
        <w:pPrChange w:id="7" w:author="Pablo Fernandez" w:date="2016-01-15T13:33:00Z">
          <w:pPr>
            <w:pStyle w:val="Code"/>
            <w:ind w:left="708"/>
          </w:pPr>
        </w:pPrChange>
      </w:pPr>
      <w:r>
        <w:t xml:space="preserve">  </w:t>
      </w:r>
      <w:r w:rsidRPr="0054416C">
        <w:t>"</w:t>
      </w:r>
      <w:r>
        <w:t>quotaTimePeriodSec</w:t>
      </w:r>
      <w:r w:rsidRPr="0054416C">
        <w:t xml:space="preserve">": </w:t>
      </w:r>
      <w:r>
        <w:t xml:space="preserve">60,  </w:t>
      </w:r>
      <w:r w:rsidRPr="000055EC">
        <w:rPr>
          <w:color w:val="538135" w:themeColor="accent6" w:themeShade="BF"/>
        </w:rPr>
        <w:t xml:space="preserve">//60 secs </w:t>
      </w:r>
    </w:p>
    <w:p w:rsidR="00FE6DA5" w:rsidRDefault="00FE6DA5">
      <w:pPr>
        <w:pStyle w:val="Code"/>
        <w:ind w:left="708"/>
        <w:rPr>
          <w:ins w:id="8" w:author="Pablo Fernandez" w:date="2016-01-15T13:32:00Z"/>
          <w:color w:val="538135" w:themeColor="accent6" w:themeShade="BF"/>
        </w:rPr>
      </w:pPr>
      <w:ins w:id="9" w:author="Pablo Fernandez" w:date="2016-01-15T13:32:00Z">
        <w:r>
          <w:rPr>
            <w:color w:val="538135" w:themeColor="accent6" w:themeShade="BF"/>
          </w:rPr>
          <w:tab/>
          <w:t>}</w:t>
        </w:r>
      </w:ins>
    </w:p>
    <w:p w:rsidR="00FE6DA5" w:rsidRDefault="00FE6DA5">
      <w:pPr>
        <w:pStyle w:val="Code"/>
        <w:ind w:left="708"/>
        <w:rPr>
          <w:ins w:id="10" w:author="Pablo Fernandez" w:date="2016-01-15T13:32:00Z"/>
          <w:color w:val="538135" w:themeColor="accent6" w:themeShade="BF"/>
        </w:rPr>
      </w:pPr>
      <w:ins w:id="11" w:author="Pablo Fernandez" w:date="2016-01-15T13:32:00Z">
        <w:r>
          <w:rPr>
            <w:color w:val="538135" w:themeColor="accent6" w:themeShade="BF"/>
          </w:rPr>
          <w:tab/>
          <w:t>serviceConfiguration</w:t>
        </w:r>
      </w:ins>
      <w:ins w:id="12" w:author="Pablo Fernandez" w:date="2016-01-15T13:33:00Z">
        <w:r>
          <w:rPr>
            <w:color w:val="538135" w:themeColor="accent6" w:themeShade="BF"/>
          </w:rPr>
          <w:t xml:space="preserve"> </w:t>
        </w:r>
      </w:ins>
      <w:ins w:id="13" w:author="Pablo Fernandez" w:date="2016-01-15T13:32:00Z">
        <w:r>
          <w:rPr>
            <w:color w:val="538135" w:themeColor="accent6" w:themeShade="BF"/>
          </w:rPr>
          <w:t>{</w:t>
        </w:r>
      </w:ins>
    </w:p>
    <w:p w:rsidR="00FE6DA5" w:rsidRDefault="00FE6DA5">
      <w:pPr>
        <w:pStyle w:val="Code"/>
        <w:ind w:left="708"/>
        <w:rPr>
          <w:ins w:id="14" w:author="Pablo Fernandez" w:date="2016-01-15T13:33:00Z"/>
          <w:color w:val="538135" w:themeColor="accent6" w:themeShade="BF"/>
        </w:rPr>
      </w:pPr>
      <w:ins w:id="15" w:author="Pablo Fernandez" w:date="2016-01-15T13:32:00Z">
        <w:r>
          <w:rPr>
            <w:color w:val="538135" w:themeColor="accent6" w:themeShade="BF"/>
          </w:rPr>
          <w:tab/>
        </w:r>
        <w:r>
          <w:rPr>
            <w:color w:val="538135" w:themeColor="accent6" w:themeShade="BF"/>
          </w:rPr>
          <w:tab/>
          <w:t xml:space="preserve">codingAlgorithm : </w:t>
        </w:r>
      </w:ins>
      <w:ins w:id="16" w:author="Pablo Fernandez" w:date="2016-01-15T13:33:00Z">
        <w:r>
          <w:rPr>
            <w:color w:val="538135" w:themeColor="accent6" w:themeShade="BF"/>
          </w:rPr>
          <w:t>“FAST”</w:t>
        </w:r>
      </w:ins>
    </w:p>
    <w:p w:rsidR="00FE6DA5" w:rsidRDefault="00FE6DA5">
      <w:pPr>
        <w:pStyle w:val="Code"/>
        <w:ind w:left="708"/>
        <w:rPr>
          <w:ins w:id="17" w:author="Pablo Fernandez" w:date="2016-01-15T13:36:00Z"/>
          <w:color w:val="538135" w:themeColor="accent6" w:themeShade="BF"/>
        </w:rPr>
      </w:pPr>
      <w:ins w:id="18" w:author="Pablo Fernandez" w:date="2016-01-15T13:33:00Z">
        <w:r>
          <w:rPr>
            <w:color w:val="538135" w:themeColor="accent6" w:themeShade="BF"/>
          </w:rPr>
          <w:tab/>
        </w:r>
        <w:r>
          <w:rPr>
            <w:color w:val="538135" w:themeColor="accent6" w:themeShade="BF"/>
          </w:rPr>
          <w:tab/>
          <w:t>bitrate= XXXX</w:t>
        </w:r>
      </w:ins>
      <w:ins w:id="19" w:author="Pablo Fernandez" w:date="2016-01-15T13:32:00Z">
        <w:r>
          <w:rPr>
            <w:color w:val="538135" w:themeColor="accent6" w:themeShade="BF"/>
          </w:rPr>
          <w:tab/>
        </w:r>
      </w:ins>
    </w:p>
    <w:p w:rsidR="00FE6DA5" w:rsidRDefault="00FE6DA5">
      <w:pPr>
        <w:pStyle w:val="Code"/>
        <w:ind w:left="708"/>
        <w:rPr>
          <w:ins w:id="20" w:author="Pablo Fernandez" w:date="2016-01-15T13:32:00Z"/>
          <w:color w:val="538135" w:themeColor="accent6" w:themeShade="BF"/>
        </w:rPr>
      </w:pPr>
      <w:ins w:id="21" w:author="Pablo Fernandez" w:date="2016-01-15T13:36:00Z">
        <w:r>
          <w:rPr>
            <w:color w:val="538135" w:themeColor="accent6" w:themeShade="BF"/>
          </w:rPr>
          <w:tab/>
        </w:r>
        <w:r>
          <w:rPr>
            <w:color w:val="538135" w:themeColor="accent6" w:themeShade="BF"/>
          </w:rPr>
          <w:tab/>
        </w:r>
      </w:ins>
      <w:ins w:id="22" w:author="Pablo Fernandez" w:date="2016-01-15T13:44:00Z">
        <w:r w:rsidR="004D749E">
          <w:rPr>
            <w:color w:val="538135" w:themeColor="accent6" w:themeShade="BF"/>
          </w:rPr>
          <w:t>Max</w:t>
        </w:r>
      </w:ins>
      <w:ins w:id="23" w:author="Pablo Fernandez" w:date="2016-01-15T13:36:00Z">
        <w:r w:rsidR="004D749E">
          <w:rPr>
            <w:color w:val="538135" w:themeColor="accent6" w:themeShade="BF"/>
          </w:rPr>
          <w:t>O</w:t>
        </w:r>
        <w:r>
          <w:rPr>
            <w:color w:val="538135" w:themeColor="accent6" w:themeShade="BF"/>
          </w:rPr>
          <w:t>ptimizationTime : 100 (sec)</w:t>
        </w:r>
      </w:ins>
    </w:p>
    <w:p w:rsidR="00FE6DA5" w:rsidRDefault="00FE6DA5">
      <w:pPr>
        <w:pStyle w:val="Code"/>
        <w:ind w:left="708" w:firstLine="708"/>
        <w:rPr>
          <w:ins w:id="24" w:author="Pablo Fernandez" w:date="2016-01-15T13:43:00Z"/>
          <w:color w:val="538135" w:themeColor="accent6" w:themeShade="BF"/>
        </w:rPr>
        <w:pPrChange w:id="25" w:author="Pablo Fernandez" w:date="2016-01-15T13:34:00Z">
          <w:pPr>
            <w:pStyle w:val="Code"/>
            <w:ind w:left="708"/>
          </w:pPr>
        </w:pPrChange>
      </w:pPr>
      <w:ins w:id="26" w:author="Pablo Fernandez" w:date="2016-01-15T13:32:00Z">
        <w:r>
          <w:rPr>
            <w:color w:val="538135" w:themeColor="accent6" w:themeShade="BF"/>
          </w:rPr>
          <w:t>}</w:t>
        </w:r>
      </w:ins>
    </w:p>
    <w:p w:rsidR="004D749E" w:rsidRDefault="004D749E">
      <w:pPr>
        <w:pStyle w:val="Code"/>
        <w:ind w:left="708" w:firstLine="708"/>
        <w:rPr>
          <w:ins w:id="27" w:author="Pablo Fernandez" w:date="2016-01-15T13:46:00Z"/>
          <w:color w:val="538135" w:themeColor="accent6" w:themeShade="BF"/>
        </w:rPr>
        <w:pPrChange w:id="28" w:author="Pablo Fernandez" w:date="2016-01-15T13:34:00Z">
          <w:pPr>
            <w:pStyle w:val="Code"/>
            <w:ind w:left="708"/>
          </w:pPr>
        </w:pPrChange>
      </w:pPr>
      <w:ins w:id="29" w:author="Pablo Fernandez" w:date="2016-01-15T13:43:00Z">
        <w:r>
          <w:rPr>
            <w:color w:val="538135" w:themeColor="accent6" w:themeShade="BF"/>
          </w:rPr>
          <w:t>requiredMetrics[</w:t>
        </w:r>
      </w:ins>
    </w:p>
    <w:p w:rsidR="004D749E" w:rsidRDefault="004D749E">
      <w:pPr>
        <w:pStyle w:val="Code"/>
        <w:ind w:left="708" w:firstLine="708"/>
        <w:rPr>
          <w:ins w:id="30" w:author="Pablo Fernandez" w:date="2016-01-15T13:43:00Z"/>
          <w:color w:val="538135" w:themeColor="accent6" w:themeShade="BF"/>
        </w:rPr>
        <w:pPrChange w:id="31" w:author="Pablo Fernandez" w:date="2016-01-15T13:34:00Z">
          <w:pPr>
            <w:pStyle w:val="Code"/>
            <w:ind w:left="708"/>
          </w:pPr>
        </w:pPrChange>
      </w:pPr>
      <w:ins w:id="32" w:author="Pablo Fernandez" w:date="2016-01-15T13:46:00Z">
        <w:r>
          <w:rPr>
            <w:color w:val="538135" w:themeColor="accent6" w:themeShade="BF"/>
          </w:rPr>
          <w:tab/>
          <w:t>// implicit</w:t>
        </w:r>
      </w:ins>
    </w:p>
    <w:p w:rsidR="004D749E" w:rsidRDefault="004D749E">
      <w:pPr>
        <w:pStyle w:val="Code"/>
        <w:ind w:left="708" w:firstLine="708"/>
        <w:rPr>
          <w:ins w:id="33" w:author="Pablo Fernandez" w:date="2016-01-15T13:45:00Z"/>
          <w:color w:val="538135" w:themeColor="accent6" w:themeShade="BF"/>
        </w:rPr>
        <w:pPrChange w:id="34" w:author="Pablo Fernandez" w:date="2016-01-15T13:45:00Z">
          <w:pPr>
            <w:pStyle w:val="Code"/>
            <w:ind w:left="708"/>
          </w:pPr>
        </w:pPrChange>
      </w:pPr>
      <w:ins w:id="35" w:author="Pablo Fernandez" w:date="2016-01-15T13:43:00Z">
        <w:r>
          <w:rPr>
            <w:color w:val="538135" w:themeColor="accent6" w:themeShade="BF"/>
          </w:rPr>
          <w:tab/>
        </w:r>
      </w:ins>
      <w:ins w:id="36" w:author="Pablo Fernandez" w:date="2016-01-15T13:45:00Z">
        <w:r>
          <w:rPr>
            <w:color w:val="538135" w:themeColor="accent6" w:themeShade="BF"/>
          </w:rPr>
          <w:t>“requestSize”, “responseSize”,”responseTime”</w:t>
        </w:r>
      </w:ins>
      <w:ins w:id="37" w:author="Pablo Fernandez" w:date="2016-01-15T13:46:00Z">
        <w:r>
          <w:rPr>
            <w:color w:val="538135" w:themeColor="accent6" w:themeShade="BF"/>
          </w:rPr>
          <w:t xml:space="preserve"> // domian-independent</w:t>
        </w:r>
      </w:ins>
      <w:ins w:id="38" w:author="Pablo Fernandez" w:date="2016-01-15T13:47:00Z">
        <w:r>
          <w:rPr>
            <w:color w:val="538135" w:themeColor="accent6" w:themeShade="BF"/>
          </w:rPr>
          <w:t xml:space="preserve"> (preimplmented)</w:t>
        </w:r>
      </w:ins>
    </w:p>
    <w:p w:rsidR="004D749E" w:rsidRDefault="004D749E">
      <w:pPr>
        <w:pStyle w:val="Code"/>
        <w:ind w:left="1416" w:firstLine="708"/>
        <w:rPr>
          <w:ins w:id="39" w:author="Pablo Fernandez" w:date="2016-01-15T13:43:00Z"/>
          <w:color w:val="538135" w:themeColor="accent6" w:themeShade="BF"/>
        </w:rPr>
        <w:pPrChange w:id="40" w:author="Pablo Fernandez" w:date="2016-01-15T13:45:00Z">
          <w:pPr>
            <w:pStyle w:val="Code"/>
            <w:ind w:left="708"/>
          </w:pPr>
        </w:pPrChange>
      </w:pPr>
      <w:ins w:id="41" w:author="Pablo Fernandez" w:date="2016-01-15T13:44:00Z">
        <w:r>
          <w:rPr>
            <w:color w:val="538135" w:themeColor="accent6" w:themeShade="BF"/>
          </w:rPr>
          <w:t>“optimizacionTime”, “ProblemSize”</w:t>
        </w:r>
      </w:ins>
      <w:ins w:id="42" w:author="Pablo Fernandez" w:date="2016-01-15T13:45:00Z">
        <w:r>
          <w:rPr>
            <w:color w:val="538135" w:themeColor="accent6" w:themeShade="BF"/>
          </w:rPr>
          <w:t xml:space="preserve">, </w:t>
        </w:r>
      </w:ins>
      <w:ins w:id="43" w:author="Pablo Fernandez" w:date="2016-01-15T13:46:00Z">
        <w:r>
          <w:rPr>
            <w:color w:val="538135" w:themeColor="accent6" w:themeShade="BF"/>
          </w:rPr>
          <w:t>//domain-specif</w:t>
        </w:r>
      </w:ins>
      <w:ins w:id="44" w:author="Pablo Fernandez" w:date="2016-01-15T13:47:00Z">
        <w:r>
          <w:rPr>
            <w:color w:val="538135" w:themeColor="accent6" w:themeShade="BF"/>
          </w:rPr>
          <w:t>i</w:t>
        </w:r>
      </w:ins>
      <w:ins w:id="45" w:author="Pablo Fernandez" w:date="2016-01-15T13:46:00Z">
        <w:r>
          <w:rPr>
            <w:color w:val="538135" w:themeColor="accent6" w:themeShade="BF"/>
          </w:rPr>
          <w:t>c</w:t>
        </w:r>
      </w:ins>
      <w:ins w:id="46" w:author="Pablo Fernandez" w:date="2016-01-15T13:47:00Z">
        <w:r>
          <w:rPr>
            <w:color w:val="538135" w:themeColor="accent6" w:themeShade="BF"/>
          </w:rPr>
          <w:t xml:space="preserve"> (plugin neccessary</w:t>
        </w:r>
      </w:ins>
    </w:p>
    <w:p w:rsidR="004D749E" w:rsidRDefault="004D749E">
      <w:pPr>
        <w:pStyle w:val="Code"/>
        <w:ind w:left="708" w:firstLine="708"/>
        <w:rPr>
          <w:ins w:id="47" w:author="Pablo Fernandez" w:date="2016-01-15T13:43:00Z"/>
          <w:color w:val="538135" w:themeColor="accent6" w:themeShade="BF"/>
        </w:rPr>
        <w:pPrChange w:id="48" w:author="Pablo Fernandez" w:date="2016-01-15T13:34:00Z">
          <w:pPr>
            <w:pStyle w:val="Code"/>
            <w:ind w:left="708"/>
          </w:pPr>
        </w:pPrChange>
      </w:pPr>
      <w:ins w:id="49" w:author="Pablo Fernandez" w:date="2016-01-15T13:43:00Z">
        <w:r>
          <w:rPr>
            <w:color w:val="538135" w:themeColor="accent6" w:themeShade="BF"/>
          </w:rPr>
          <w:t>]</w:t>
        </w:r>
      </w:ins>
    </w:p>
    <w:p w:rsidR="004D749E" w:rsidRPr="000055EC" w:rsidRDefault="004D749E">
      <w:pPr>
        <w:pStyle w:val="Code"/>
        <w:ind w:left="708" w:firstLine="708"/>
        <w:rPr>
          <w:color w:val="538135" w:themeColor="accent6" w:themeShade="BF"/>
        </w:rPr>
        <w:pPrChange w:id="50" w:author="Pablo Fernandez" w:date="2016-01-15T13:34:00Z">
          <w:pPr>
            <w:pStyle w:val="Code"/>
            <w:ind w:left="708"/>
          </w:pPr>
        </w:pPrChange>
      </w:pPr>
    </w:p>
    <w:p w:rsidR="00B6111C" w:rsidRDefault="0054416C" w:rsidP="0054416C">
      <w:pPr>
        <w:pStyle w:val="Code"/>
        <w:ind w:left="708"/>
      </w:pPr>
      <w:r w:rsidRPr="0054416C">
        <w:t>}</w:t>
      </w:r>
    </w:p>
    <w:p w:rsidR="0054416C" w:rsidRDefault="0054416C" w:rsidP="0054416C">
      <w:pPr>
        <w:rPr>
          <w:lang w:val="en-US"/>
        </w:rPr>
      </w:pPr>
    </w:p>
    <w:p w:rsidR="0054416C" w:rsidRDefault="0054416C" w:rsidP="0054416C">
      <w:pPr>
        <w:rPr>
          <w:lang w:val="en-US"/>
        </w:rPr>
      </w:pPr>
      <w:r>
        <w:rPr>
          <w:lang w:val="en-US"/>
        </w:rPr>
        <w:t>Negative response:</w:t>
      </w:r>
    </w:p>
    <w:p w:rsidR="0054416C" w:rsidRPr="0054416C" w:rsidRDefault="0054416C" w:rsidP="0054416C">
      <w:pPr>
        <w:pStyle w:val="Code"/>
        <w:ind w:left="708"/>
      </w:pPr>
      <w:r w:rsidRPr="0054416C">
        <w:t>200 OK</w:t>
      </w:r>
    </w:p>
    <w:p w:rsidR="0054416C" w:rsidRPr="0054416C" w:rsidRDefault="0054416C" w:rsidP="0054416C">
      <w:pPr>
        <w:pStyle w:val="Code"/>
        <w:ind w:left="708"/>
      </w:pPr>
      <w:r w:rsidRPr="0054416C">
        <w:t>Content-Type: application/json</w:t>
      </w:r>
    </w:p>
    <w:p w:rsidR="0054416C" w:rsidRPr="0054416C" w:rsidRDefault="0054416C" w:rsidP="0054416C">
      <w:pPr>
        <w:pStyle w:val="Code"/>
        <w:ind w:left="708"/>
      </w:pPr>
    </w:p>
    <w:p w:rsidR="0054416C" w:rsidRDefault="0054416C" w:rsidP="0054416C">
      <w:pPr>
        <w:pStyle w:val="Code"/>
        <w:ind w:left="708"/>
      </w:pPr>
      <w:r w:rsidRPr="0054416C">
        <w:t xml:space="preserve">{ </w:t>
      </w:r>
    </w:p>
    <w:p w:rsidR="0054416C" w:rsidRPr="0054416C" w:rsidRDefault="0054416C" w:rsidP="0054416C">
      <w:pPr>
        <w:pStyle w:val="Code"/>
        <w:ind w:left="708"/>
      </w:pPr>
      <w:r>
        <w:t xml:space="preserve">  </w:t>
      </w:r>
      <w:r w:rsidRPr="0054416C">
        <w:t>"acept": false,</w:t>
      </w:r>
    </w:p>
    <w:p w:rsidR="0054416C" w:rsidRDefault="0054416C" w:rsidP="0054416C">
      <w:pPr>
        <w:pStyle w:val="Code"/>
        <w:ind w:left="708"/>
      </w:pPr>
      <w:r w:rsidRPr="0054416C">
        <w:t xml:space="preserve"> </w:t>
      </w:r>
      <w:r>
        <w:t xml:space="preserve"> </w:t>
      </w:r>
      <w:r w:rsidRPr="0054416C">
        <w:t>"reason": "Quota limit exceed."</w:t>
      </w:r>
      <w:r w:rsidR="000055EC">
        <w:t>,</w:t>
      </w:r>
    </w:p>
    <w:p w:rsidR="000055EC" w:rsidRDefault="000055EC" w:rsidP="000055EC">
      <w:pPr>
        <w:pStyle w:val="Code"/>
        <w:ind w:left="708"/>
      </w:pPr>
      <w:r>
        <w:t xml:space="preserve">  </w:t>
      </w:r>
      <w:r w:rsidRPr="0054416C">
        <w:t>"</w:t>
      </w:r>
      <w:r>
        <w:t>quotaLimit</w:t>
      </w:r>
      <w:r w:rsidRPr="0054416C">
        <w:t xml:space="preserve">": </w:t>
      </w:r>
      <w:r>
        <w:t>100,</w:t>
      </w:r>
      <w:r w:rsidRPr="0054416C">
        <w:t xml:space="preserve"> </w:t>
      </w:r>
    </w:p>
    <w:p w:rsidR="000055EC" w:rsidRDefault="000055EC" w:rsidP="000055EC">
      <w:pPr>
        <w:pStyle w:val="Code"/>
        <w:ind w:left="708"/>
      </w:pPr>
      <w:r>
        <w:t xml:space="preserve">  </w:t>
      </w:r>
      <w:r w:rsidRPr="0054416C">
        <w:t>"</w:t>
      </w:r>
      <w:r>
        <w:t>quotaUsed</w:t>
      </w:r>
      <w:r w:rsidRPr="0054416C">
        <w:t xml:space="preserve">": </w:t>
      </w:r>
      <w:r>
        <w:t>100,</w:t>
      </w:r>
      <w:r w:rsidRPr="0054416C">
        <w:t xml:space="preserve"> </w:t>
      </w:r>
    </w:p>
    <w:p w:rsidR="000055EC" w:rsidRDefault="000055EC" w:rsidP="000055EC">
      <w:pPr>
        <w:pStyle w:val="Code"/>
        <w:ind w:left="708"/>
      </w:pPr>
      <w:r>
        <w:t xml:space="preserve">  </w:t>
      </w:r>
      <w:r w:rsidRPr="0054416C">
        <w:t>"</w:t>
      </w:r>
      <w:r>
        <w:t>quotaTimePeriodSec</w:t>
      </w:r>
      <w:r w:rsidRPr="0054416C">
        <w:t xml:space="preserve">": </w:t>
      </w:r>
      <w:r>
        <w:t>60,</w:t>
      </w:r>
    </w:p>
    <w:p w:rsidR="000055EC" w:rsidRPr="000055EC" w:rsidRDefault="000055EC" w:rsidP="000055EC">
      <w:pPr>
        <w:pStyle w:val="Code"/>
        <w:ind w:left="708"/>
        <w:rPr>
          <w:color w:val="538135" w:themeColor="accent6" w:themeShade="BF"/>
        </w:rPr>
      </w:pPr>
      <w:r>
        <w:t xml:space="preserve">  </w:t>
      </w:r>
      <w:r w:rsidRPr="0054416C">
        <w:t>"</w:t>
      </w:r>
      <w:r>
        <w:t>awaitBeforeRetrySec</w:t>
      </w:r>
      <w:r w:rsidRPr="0054416C">
        <w:t xml:space="preserve">": </w:t>
      </w:r>
      <w:r>
        <w:t xml:space="preserve">451   </w:t>
      </w:r>
      <w:r w:rsidRPr="000055EC">
        <w:rPr>
          <w:color w:val="538135" w:themeColor="accent6" w:themeShade="BF"/>
        </w:rPr>
        <w:t>//</w:t>
      </w:r>
      <w:r>
        <w:rPr>
          <w:color w:val="538135" w:themeColor="accent6" w:themeShade="BF"/>
        </w:rPr>
        <w:t>Operation not allowed in the following 451</w:t>
      </w:r>
      <w:r w:rsidRPr="000055EC">
        <w:rPr>
          <w:color w:val="538135" w:themeColor="accent6" w:themeShade="BF"/>
        </w:rPr>
        <w:t xml:space="preserve"> secs </w:t>
      </w:r>
    </w:p>
    <w:p w:rsidR="0054416C" w:rsidRPr="0054416C" w:rsidRDefault="0054416C" w:rsidP="0054416C">
      <w:pPr>
        <w:pStyle w:val="Code"/>
        <w:ind w:left="708"/>
      </w:pPr>
      <w:r w:rsidRPr="0054416C">
        <w:t>}</w:t>
      </w:r>
    </w:p>
    <w:p w:rsidR="00E44140" w:rsidRDefault="00E44140" w:rsidP="00B6111C">
      <w:pPr>
        <w:rPr>
          <w:lang w:val="en-US"/>
        </w:rPr>
      </w:pPr>
    </w:p>
    <w:p w:rsidR="00714787" w:rsidRDefault="000055EC" w:rsidP="00B6111C">
      <w:pPr>
        <w:rPr>
          <w:lang w:val="en-US"/>
        </w:rPr>
      </w:pPr>
      <w:r>
        <w:rPr>
          <w:lang w:val="en-US"/>
        </w:rPr>
        <w:t>Based on the response accept value the service will allow service execution or will deny it using</w:t>
      </w:r>
      <w:r w:rsidR="00714787">
        <w:rPr>
          <w:lang w:val="en-US"/>
        </w:rPr>
        <w:t xml:space="preserve"> a </w:t>
      </w:r>
      <w:r w:rsidR="00714787" w:rsidRPr="00714787">
        <w:rPr>
          <w:b/>
          <w:lang w:val="en-US"/>
        </w:rPr>
        <w:t>403</w:t>
      </w:r>
      <w:r w:rsidRPr="00714787">
        <w:rPr>
          <w:b/>
          <w:lang w:val="en-US"/>
        </w:rPr>
        <w:t xml:space="preserve"> Forbidden</w:t>
      </w:r>
      <w:r>
        <w:rPr>
          <w:lang w:val="en-US"/>
        </w:rPr>
        <w:t xml:space="preserve"> Error. </w:t>
      </w:r>
    </w:p>
    <w:p w:rsidR="00714787" w:rsidRDefault="00714787" w:rsidP="00B6111C">
      <w:pPr>
        <w:rPr>
          <w:lang w:val="en-US"/>
        </w:rPr>
      </w:pPr>
      <w:r>
        <w:rPr>
          <w:lang w:val="en-US"/>
        </w:rPr>
        <w:t xml:space="preserve">If denegation reason is quota, then it will use </w:t>
      </w:r>
      <w:r w:rsidRPr="00714787">
        <w:rPr>
          <w:b/>
          <w:lang w:val="en-US"/>
        </w:rPr>
        <w:t xml:space="preserve">429 Too </w:t>
      </w:r>
      <w:r>
        <w:rPr>
          <w:b/>
          <w:lang w:val="en-US"/>
        </w:rPr>
        <w:t>Many Requests</w:t>
      </w:r>
    </w:p>
    <w:p w:rsidR="000055EC" w:rsidRDefault="000055EC" w:rsidP="00B6111C">
      <w:pPr>
        <w:rPr>
          <w:lang w:val="en-US"/>
        </w:rPr>
      </w:pPr>
      <w:r>
        <w:rPr>
          <w:lang w:val="en-US"/>
        </w:rPr>
        <w:t xml:space="preserve">Adding Quota information and reason </w:t>
      </w:r>
      <w:r w:rsidR="00714787">
        <w:rPr>
          <w:lang w:val="en-US"/>
        </w:rPr>
        <w:t xml:space="preserve">if available </w:t>
      </w:r>
      <w:r>
        <w:rPr>
          <w:lang w:val="en-US"/>
        </w:rPr>
        <w:t xml:space="preserve">as metadata </w:t>
      </w:r>
      <w:r w:rsidR="00714787">
        <w:rPr>
          <w:lang w:val="en-US"/>
        </w:rPr>
        <w:t xml:space="preserve">into the client response </w:t>
      </w:r>
      <w:r>
        <w:rPr>
          <w:lang w:val="en-US"/>
        </w:rPr>
        <w:t>to notify clients the denegation of service.</w:t>
      </w:r>
    </w:p>
    <w:p w:rsidR="000055EC" w:rsidRPr="00E44140" w:rsidRDefault="000055EC" w:rsidP="00B6111C">
      <w:pPr>
        <w:rPr>
          <w:lang w:val="en-US"/>
        </w:rPr>
      </w:pPr>
      <w:r>
        <w:rPr>
          <w:lang w:val="en-US"/>
        </w:rPr>
        <w:t xml:space="preserve"> </w:t>
      </w:r>
    </w:p>
    <w:p w:rsidR="00B6111C" w:rsidRPr="000055EC" w:rsidRDefault="00B6111C" w:rsidP="00B6111C">
      <w:pPr>
        <w:pStyle w:val="Ttulo3"/>
        <w:rPr>
          <w:lang w:val="en-US"/>
        </w:rPr>
      </w:pPr>
      <w:r w:rsidRPr="000055EC">
        <w:rPr>
          <w:lang w:val="en-US"/>
        </w:rPr>
        <w:t>API for Metric Store</w:t>
      </w:r>
    </w:p>
    <w:p w:rsidR="00B6111C" w:rsidRPr="00B6111C" w:rsidRDefault="00B6111C" w:rsidP="00B6111C">
      <w:pPr>
        <w:rPr>
          <w:lang w:val="en-US"/>
        </w:rPr>
      </w:pPr>
      <w:r w:rsidRPr="00B6111C">
        <w:rPr>
          <w:rFonts w:ascii="Consolas" w:hAnsi="Consolas"/>
          <w:b/>
          <w:lang w:val="en-US"/>
        </w:rPr>
        <w:t>POST /measure</w:t>
      </w:r>
      <w:r w:rsidRPr="00B6111C">
        <w:rPr>
          <w:lang w:val="en-US"/>
        </w:rPr>
        <w:tab/>
      </w:r>
      <w:r w:rsidRPr="00B6111C">
        <w:rPr>
          <w:lang w:val="en-US"/>
        </w:rPr>
        <w:tab/>
        <w:t>Sends one o</w:t>
      </w:r>
      <w:r>
        <w:rPr>
          <w:lang w:val="en-US"/>
        </w:rPr>
        <w:t>r</w:t>
      </w:r>
      <w:r w:rsidRPr="00B6111C">
        <w:rPr>
          <w:lang w:val="en-US"/>
        </w:rPr>
        <w:t xml:space="preserve"> more </w:t>
      </w:r>
      <w:r>
        <w:rPr>
          <w:lang w:val="en-US"/>
        </w:rPr>
        <w:t>measures to a Metric Store Service.</w:t>
      </w:r>
    </w:p>
    <w:p w:rsidR="00B6111C" w:rsidRDefault="0054416C" w:rsidP="00B6111C">
      <w:pPr>
        <w:rPr>
          <w:lang w:val="en-US"/>
        </w:rPr>
      </w:pPr>
      <w:r>
        <w:rPr>
          <w:lang w:val="en-US"/>
        </w:rPr>
        <w:t>Service Authentication:</w:t>
      </w:r>
      <w:r>
        <w:rPr>
          <w:lang w:val="en-US"/>
        </w:rPr>
        <w:tab/>
      </w:r>
      <w:r>
        <w:rPr>
          <w:lang w:val="en-US"/>
        </w:rPr>
        <w:tab/>
      </w:r>
      <w:r w:rsidR="00B6111C">
        <w:rPr>
          <w:lang w:val="en-US"/>
        </w:rPr>
        <w:t xml:space="preserve">Authentication Basic: </w:t>
      </w:r>
      <w:proofErr w:type="spellStart"/>
      <w:r w:rsidR="00B6111C" w:rsidRPr="00E44140">
        <w:rPr>
          <w:i/>
          <w:lang w:val="en-US"/>
        </w:rPr>
        <w:t>appId</w:t>
      </w:r>
      <w:proofErr w:type="gramStart"/>
      <w:r w:rsidR="00E44140">
        <w:rPr>
          <w:i/>
          <w:lang w:val="en-US"/>
        </w:rPr>
        <w:t>:</w:t>
      </w:r>
      <w:r w:rsidR="00B6111C" w:rsidRPr="00E44140">
        <w:rPr>
          <w:i/>
          <w:lang w:val="en-US"/>
        </w:rPr>
        <w:t>apiKey</w:t>
      </w:r>
      <w:proofErr w:type="spellEnd"/>
      <w:proofErr w:type="gramEnd"/>
      <w:r w:rsidR="00B6111C">
        <w:rPr>
          <w:lang w:val="en-US"/>
        </w:rPr>
        <w:t xml:space="preserve"> pair</w:t>
      </w:r>
    </w:p>
    <w:p w:rsidR="00B6111C" w:rsidRDefault="00B6111C" w:rsidP="00B6111C">
      <w:pPr>
        <w:rPr>
          <w:lang w:val="en-US"/>
        </w:rPr>
      </w:pPr>
      <w:r>
        <w:rPr>
          <w:lang w:val="en-US"/>
        </w:rPr>
        <w:t>Sample body:  Array of batch measures identifying the events and measures per event and source instance information provided (only once).</w:t>
      </w:r>
    </w:p>
    <w:p w:rsidR="00735FF0" w:rsidRPr="00735FF0" w:rsidRDefault="00735FF0" w:rsidP="00735FF0">
      <w:pPr>
        <w:pStyle w:val="Code"/>
      </w:pPr>
      <w:r w:rsidRPr="00735FF0">
        <w:lastRenderedPageBreak/>
        <w:t>{</w:t>
      </w:r>
    </w:p>
    <w:p w:rsidR="00735FF0" w:rsidRPr="00735FF0" w:rsidRDefault="00735FF0" w:rsidP="00735FF0">
      <w:pPr>
        <w:pStyle w:val="Code"/>
      </w:pPr>
      <w:r w:rsidRPr="00735FF0">
        <w:t xml:space="preserve">  "src" : {</w:t>
      </w:r>
    </w:p>
    <w:p w:rsidR="00735FF0" w:rsidRPr="00735FF0" w:rsidRDefault="00735FF0" w:rsidP="00735FF0">
      <w:pPr>
        <w:pStyle w:val="Code"/>
      </w:pPr>
      <w:r w:rsidRPr="00735FF0">
        <w:t xml:space="preserve">     "host" : "node1234",</w:t>
      </w:r>
    </w:p>
    <w:p w:rsidR="00735FF0" w:rsidRPr="00735FF0" w:rsidRDefault="00735FF0" w:rsidP="00735FF0">
      <w:pPr>
        <w:pStyle w:val="Code"/>
      </w:pPr>
      <w:r w:rsidRPr="00735FF0">
        <w:t xml:space="preserve">     "env" : "qa", </w:t>
      </w:r>
    </w:p>
    <w:p w:rsidR="00735FF0" w:rsidRPr="00735FF0" w:rsidRDefault="00735FF0" w:rsidP="00735FF0">
      <w:pPr>
        <w:pStyle w:val="Code"/>
      </w:pPr>
      <w:r w:rsidRPr="00735FF0">
        <w:t xml:space="preserve">     "cluster" : "cl1.acme.com" </w:t>
      </w:r>
    </w:p>
    <w:p w:rsidR="00735FF0" w:rsidRPr="00735FF0" w:rsidRDefault="00735FF0" w:rsidP="00735FF0">
      <w:pPr>
        <w:pStyle w:val="Code"/>
      </w:pPr>
      <w:r w:rsidRPr="00735FF0">
        <w:t xml:space="preserve">  },</w:t>
      </w:r>
    </w:p>
    <w:p w:rsidR="002E09EE" w:rsidRDefault="00735FF0" w:rsidP="00735FF0">
      <w:pPr>
        <w:pStyle w:val="Code"/>
        <w:rPr>
          <w:ins w:id="51" w:author="Pablo Fernandez" w:date="2016-01-15T14:04:00Z"/>
        </w:rPr>
      </w:pPr>
      <w:r w:rsidRPr="00735FF0">
        <w:t xml:space="preserve">  "measures" </w:t>
      </w:r>
    </w:p>
    <w:p w:rsidR="002E09EE" w:rsidRPr="006E2573" w:rsidRDefault="002E09EE">
      <w:pPr>
        <w:pStyle w:val="Code"/>
        <w:ind w:firstLine="708"/>
        <w:rPr>
          <w:ins w:id="52" w:author="Pablo Fernandez" w:date="2016-01-15T14:04:00Z"/>
          <w:lang w:val="es-ES"/>
          <w:rPrChange w:id="53" w:author="Pablo Fernandez" w:date="2016-01-20T02:05:00Z">
            <w:rPr>
              <w:ins w:id="54" w:author="Pablo Fernandez" w:date="2016-01-15T14:04:00Z"/>
            </w:rPr>
          </w:rPrChange>
        </w:rPr>
        <w:pPrChange w:id="55" w:author="Pablo Fernandez" w:date="2016-01-15T14:04:00Z">
          <w:pPr>
            <w:pStyle w:val="Code"/>
          </w:pPr>
        </w:pPrChange>
      </w:pPr>
      <w:ins w:id="56" w:author="Pablo Fernandez" w:date="2016-01-15T14:04:00Z">
        <w:r w:rsidRPr="006E2573">
          <w:rPr>
            <w:lang w:val="es-ES"/>
            <w:rPrChange w:id="57" w:author="Pablo Fernandez" w:date="2016-01-20T02:05:00Z">
              <w:rPr/>
            </w:rPrChange>
          </w:rPr>
          <w:t>Scope: /papamocas/qa/n1</w:t>
        </w:r>
      </w:ins>
    </w:p>
    <w:p w:rsidR="00B6111C" w:rsidRPr="006E2573" w:rsidRDefault="002E09EE">
      <w:pPr>
        <w:pStyle w:val="Code"/>
        <w:ind w:firstLine="708"/>
        <w:rPr>
          <w:lang w:val="es-ES"/>
          <w:rPrChange w:id="58" w:author="Pablo Fernandez" w:date="2016-01-20T02:05:00Z">
            <w:rPr/>
          </w:rPrChange>
        </w:rPr>
        <w:pPrChange w:id="59" w:author="Pablo Fernandez" w:date="2016-01-15T14:04:00Z">
          <w:pPr>
            <w:pStyle w:val="Code"/>
          </w:pPr>
        </w:pPrChange>
      </w:pPr>
      <w:ins w:id="60" w:author="Pablo Fernandez" w:date="2016-01-15T14:04:00Z">
        <w:r w:rsidRPr="006E2573">
          <w:rPr>
            <w:lang w:val="es-ES"/>
            <w:rPrChange w:id="61" w:author="Pablo Fernandez" w:date="2016-01-20T02:05:00Z">
              <w:rPr/>
            </w:rPrChange>
          </w:rPr>
          <w:t>Metrics:</w:t>
        </w:r>
      </w:ins>
      <w:r w:rsidR="00B6111C" w:rsidRPr="006E2573">
        <w:rPr>
          <w:lang w:val="es-ES"/>
          <w:rPrChange w:id="62" w:author="Pablo Fernandez" w:date="2016-01-20T02:05:00Z">
            <w:rPr/>
          </w:rPrChange>
        </w:rPr>
        <w:t>[{</w:t>
      </w:r>
    </w:p>
    <w:p w:rsidR="00735FF0" w:rsidRDefault="00B6111C" w:rsidP="00735FF0">
      <w:pPr>
        <w:pStyle w:val="Code"/>
        <w:rPr>
          <w:ins w:id="63" w:author="Pablo Fernandez" w:date="2016-01-15T13:38:00Z"/>
        </w:rPr>
      </w:pPr>
      <w:r w:rsidRPr="006E2573">
        <w:rPr>
          <w:lang w:val="es-ES"/>
          <w:rPrChange w:id="64" w:author="Pablo Fernandez" w:date="2016-01-20T02:05:00Z">
            <w:rPr/>
          </w:rPrChange>
        </w:rPr>
        <w:tab/>
      </w:r>
      <w:r w:rsidR="00735FF0" w:rsidRPr="00735FF0">
        <w:t>"</w:t>
      </w:r>
      <w:r w:rsidR="00735FF0">
        <w:t>service</w:t>
      </w:r>
      <w:r w:rsidR="00735FF0" w:rsidRPr="00735FF0">
        <w:t>": "</w:t>
      </w:r>
      <w:r w:rsidR="00735FF0">
        <w:t>/birds/get</w:t>
      </w:r>
      <w:r w:rsidR="00735FF0" w:rsidRPr="00735FF0">
        <w:t>",</w:t>
      </w:r>
    </w:p>
    <w:p w:rsidR="00FE6DA5" w:rsidRDefault="00FE6DA5" w:rsidP="00735FF0">
      <w:pPr>
        <w:pStyle w:val="Code"/>
        <w:rPr>
          <w:ins w:id="65" w:author="Pablo Fernandez" w:date="2016-01-15T13:47:00Z"/>
        </w:rPr>
      </w:pPr>
      <w:ins w:id="66" w:author="Pablo Fernandez" w:date="2016-01-15T13:38:00Z">
        <w:r>
          <w:tab/>
        </w:r>
      </w:ins>
      <w:ins w:id="67" w:author="Pablo Fernandez" w:date="2016-01-15T13:39:00Z">
        <w:r w:rsidR="004D749E">
          <w:t>(</w:t>
        </w:r>
      </w:ins>
      <w:ins w:id="68" w:author="Pablo Fernandez" w:date="2016-01-15T13:38:00Z">
        <w:r>
          <w:t>Optional:</w:t>
        </w:r>
        <w:r w:rsidR="004D749E">
          <w:t xml:space="preserve"> </w:t>
        </w:r>
      </w:ins>
      <w:ins w:id="69" w:author="Pablo Fernandez" w:date="2016-01-15T13:47:00Z">
        <w:r w:rsidR="004D749E">
          <w:t>Complete request</w:t>
        </w:r>
      </w:ins>
      <w:ins w:id="70" w:author="Pablo Fernandez" w:date="2016-01-15T13:39:00Z">
        <w:r w:rsidR="004D749E">
          <w:t>)</w:t>
        </w:r>
      </w:ins>
    </w:p>
    <w:p w:rsidR="004D749E" w:rsidRDefault="004D749E" w:rsidP="00735FF0">
      <w:pPr>
        <w:pStyle w:val="Code"/>
      </w:pPr>
      <w:ins w:id="71" w:author="Pablo Fernandez" w:date="2016-01-15T13:47:00Z">
        <w:r>
          <w:tab/>
        </w:r>
      </w:ins>
    </w:p>
    <w:p w:rsidR="00B6111C" w:rsidRPr="00735FF0" w:rsidRDefault="00B6111C" w:rsidP="00735FF0">
      <w:pPr>
        <w:pStyle w:val="Code"/>
        <w:ind w:firstLine="708"/>
      </w:pPr>
      <w:r w:rsidRPr="00735FF0">
        <w:t>"t": "2016-01-12T12:57:37.345Z"</w:t>
      </w:r>
      <w:r w:rsidR="00735FF0" w:rsidRPr="00735FF0">
        <w:t>,</w:t>
      </w:r>
    </w:p>
    <w:p w:rsidR="00B6111C" w:rsidRPr="00735FF0" w:rsidRDefault="00B6111C" w:rsidP="00735FF0">
      <w:pPr>
        <w:pStyle w:val="Code"/>
      </w:pPr>
      <w:r w:rsidRPr="00735FF0">
        <w:tab/>
        <w:t>"</w:t>
      </w:r>
      <w:r w:rsidR="00735FF0" w:rsidRPr="00735FF0">
        <w:t>ellapsedMs</w:t>
      </w:r>
      <w:r w:rsidRPr="00735FF0">
        <w:t xml:space="preserve">": </w:t>
      </w:r>
      <w:r w:rsidR="00735FF0" w:rsidRPr="00735FF0">
        <w:t>350,</w:t>
      </w:r>
    </w:p>
    <w:p w:rsidR="00B6111C" w:rsidRDefault="00B6111C" w:rsidP="00735FF0">
      <w:pPr>
        <w:pStyle w:val="Code"/>
      </w:pPr>
      <w:r w:rsidRPr="00735FF0">
        <w:tab/>
        <w:t>"</w:t>
      </w:r>
      <w:r w:rsidR="00735FF0" w:rsidRPr="00735FF0">
        <w:t>cpu</w:t>
      </w:r>
      <w:r w:rsidRPr="00735FF0">
        <w:t xml:space="preserve">": </w:t>
      </w:r>
      <w:r w:rsidR="00735FF0" w:rsidRPr="00735FF0">
        <w:t>20.5</w:t>
      </w:r>
      <w:r w:rsidR="00735FF0">
        <w:t>,</w:t>
      </w:r>
    </w:p>
    <w:p w:rsidR="00735FF0" w:rsidRDefault="00735FF0" w:rsidP="00735FF0">
      <w:pPr>
        <w:pStyle w:val="Code"/>
      </w:pPr>
      <w:r>
        <w:tab/>
      </w:r>
      <w:r w:rsidRPr="00735FF0">
        <w:t>"</w:t>
      </w:r>
      <w:r>
        <w:t>result</w:t>
      </w:r>
      <w:r w:rsidRPr="00735FF0">
        <w:t>": "</w:t>
      </w:r>
      <w:r>
        <w:t>200</w:t>
      </w:r>
      <w:r w:rsidRPr="00735FF0">
        <w:t>"</w:t>
      </w:r>
      <w:r>
        <w:t>,</w:t>
      </w:r>
    </w:p>
    <w:p w:rsidR="00735FF0" w:rsidRDefault="00735FF0" w:rsidP="00735FF0">
      <w:pPr>
        <w:pStyle w:val="Code"/>
      </w:pPr>
      <w:r>
        <w:tab/>
      </w:r>
      <w:r w:rsidRPr="00735FF0">
        <w:t>"</w:t>
      </w:r>
      <w:r>
        <w:t>userId</w:t>
      </w:r>
      <w:r w:rsidRPr="00735FF0">
        <w:t>": "</w:t>
      </w:r>
      <w:r>
        <w:t>13456789aadfc</w:t>
      </w:r>
      <w:r w:rsidRPr="00735FF0">
        <w:t>"</w:t>
      </w:r>
    </w:p>
    <w:p w:rsidR="00735FF0" w:rsidRDefault="00735FF0" w:rsidP="00735FF0">
      <w:pPr>
        <w:pStyle w:val="Code"/>
      </w:pPr>
      <w:r w:rsidRPr="00735FF0">
        <w:t xml:space="preserve">    </w:t>
      </w:r>
      <w:r w:rsidR="00B6111C" w:rsidRPr="00735FF0">
        <w:t>}{</w:t>
      </w:r>
    </w:p>
    <w:p w:rsidR="00735FF0" w:rsidRDefault="00735FF0" w:rsidP="00735FF0">
      <w:pPr>
        <w:pStyle w:val="Code"/>
      </w:pPr>
      <w:r>
        <w:t xml:space="preserve">    //Extra measures (batch blocks. Block-size tuneable for performance vs real time information)</w:t>
      </w:r>
    </w:p>
    <w:p w:rsidR="00B6111C" w:rsidRPr="00735FF0" w:rsidRDefault="00735FF0" w:rsidP="00735FF0">
      <w:pPr>
        <w:pStyle w:val="Code"/>
      </w:pPr>
      <w:r>
        <w:t xml:space="preserve">    </w:t>
      </w:r>
      <w:r w:rsidR="00B6111C" w:rsidRPr="00735FF0">
        <w:t>}]</w:t>
      </w:r>
    </w:p>
    <w:p w:rsidR="00735FF0" w:rsidRPr="00735FF0" w:rsidRDefault="00735FF0" w:rsidP="00735FF0">
      <w:pPr>
        <w:pStyle w:val="Code"/>
      </w:pPr>
      <w:r w:rsidRPr="00735FF0">
        <w:t>}</w:t>
      </w:r>
    </w:p>
    <w:p w:rsidR="00B6111C" w:rsidRPr="00B6111C" w:rsidRDefault="00B6111C" w:rsidP="00B6111C">
      <w:pPr>
        <w:rPr>
          <w:lang w:val="en-US"/>
        </w:rPr>
      </w:pPr>
    </w:p>
    <w:p w:rsidR="00E21369" w:rsidRDefault="00E21369" w:rsidP="00E21369">
      <w:pPr>
        <w:pStyle w:val="Ttulo2"/>
      </w:pPr>
      <w:r>
        <w:t>Additional infrastructure for SLA Life-cycle Management</w:t>
      </w:r>
    </w:p>
    <w:p w:rsidR="00E21369" w:rsidRDefault="009753F7" w:rsidP="00E21369">
      <w:pPr>
        <w:rPr>
          <w:lang w:val="en-US"/>
        </w:rPr>
      </w:pPr>
      <w:proofErr w:type="spellStart"/>
      <w:r>
        <w:rPr>
          <w:lang w:val="en-US"/>
        </w:rPr>
        <w:t>Governify</w:t>
      </w:r>
      <w:proofErr w:type="spellEnd"/>
      <w:r>
        <w:rPr>
          <w:lang w:val="en-US"/>
        </w:rPr>
        <w:t xml:space="preserve"> provides </w:t>
      </w:r>
      <w:r w:rsidR="00735FF0">
        <w:rPr>
          <w:lang w:val="en-US"/>
        </w:rPr>
        <w:t xml:space="preserve">a </w:t>
      </w:r>
      <w:r>
        <w:rPr>
          <w:lang w:val="en-US"/>
        </w:rPr>
        <w:t>reference implementations of tooling for SLA management</w:t>
      </w:r>
      <w:r w:rsidR="00735FF0">
        <w:rPr>
          <w:lang w:val="en-US"/>
        </w:rPr>
        <w:t xml:space="preserve"> to simplify the following operations</w:t>
      </w:r>
      <w:r>
        <w:rPr>
          <w:lang w:val="en-US"/>
        </w:rPr>
        <w:t>:</w:t>
      </w:r>
    </w:p>
    <w:p w:rsidR="009753F7" w:rsidRDefault="009753F7" w:rsidP="009753F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SLA definition </w:t>
      </w:r>
    </w:p>
    <w:p w:rsidR="009753F7" w:rsidRDefault="009753F7" w:rsidP="009753F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Agreements definition</w:t>
      </w:r>
    </w:p>
    <w:p w:rsidR="009753F7" w:rsidRDefault="009753F7" w:rsidP="009753F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Plans definitions</w:t>
      </w:r>
    </w:p>
    <w:p w:rsidR="009753F7" w:rsidRDefault="009753F7" w:rsidP="009753F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SLA Status</w:t>
      </w:r>
    </w:p>
    <w:p w:rsidR="009753F7" w:rsidRDefault="009753F7" w:rsidP="009753F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Metrics Store</w:t>
      </w:r>
    </w:p>
    <w:p w:rsidR="009753F7" w:rsidRPr="009753F7" w:rsidRDefault="009753F7" w:rsidP="009753F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SLA Dashboard</w:t>
      </w:r>
    </w:p>
    <w:p w:rsidR="009753F7" w:rsidRPr="00E21369" w:rsidRDefault="009753F7" w:rsidP="00E21369">
      <w:pPr>
        <w:rPr>
          <w:lang w:val="en-US"/>
        </w:rPr>
      </w:pPr>
    </w:p>
    <w:p w:rsidR="00E21369" w:rsidRPr="00E21369" w:rsidRDefault="009753F7" w:rsidP="00E21369">
      <w:pPr>
        <w:rPr>
          <w:lang w:val="en-US"/>
        </w:rPr>
      </w:pPr>
      <w:r w:rsidRPr="009753F7">
        <w:rPr>
          <w:noProof/>
          <w:lang w:val="en-US"/>
        </w:rPr>
        <w:lastRenderedPageBreak/>
        <w:drawing>
          <wp:inline distT="0" distB="0" distL="0" distR="0">
            <wp:extent cx="5400040" cy="43878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69" w:rsidRDefault="009753F7" w:rsidP="00407993">
      <w:pPr>
        <w:rPr>
          <w:lang w:val="en-US"/>
        </w:rPr>
      </w:pPr>
      <w:r>
        <w:rPr>
          <w:lang w:val="en-US"/>
        </w:rPr>
        <w:t>Additionally, Microservices can resolve Authentication (</w:t>
      </w:r>
      <w:proofErr w:type="spellStart"/>
      <w:r>
        <w:rPr>
          <w:lang w:val="en-US"/>
        </w:rPr>
        <w:t>AuthN</w:t>
      </w:r>
      <w:proofErr w:type="spellEnd"/>
      <w:r>
        <w:rPr>
          <w:lang w:val="en-US"/>
        </w:rPr>
        <w:t>) and Authorization (</w:t>
      </w:r>
      <w:proofErr w:type="spellStart"/>
      <w:r>
        <w:rPr>
          <w:lang w:val="en-US"/>
        </w:rPr>
        <w:t>AuthZ</w:t>
      </w:r>
      <w:proofErr w:type="spellEnd"/>
      <w:r>
        <w:rPr>
          <w:lang w:val="en-US"/>
        </w:rPr>
        <w:t>) locally or externalized to a third party services.</w:t>
      </w:r>
    </w:p>
    <w:p w:rsidR="009753F7" w:rsidRDefault="009753F7" w:rsidP="00407993">
      <w:pPr>
        <w:rPr>
          <w:lang w:val="en-US"/>
        </w:rPr>
      </w:pPr>
    </w:p>
    <w:p w:rsidR="009753F7" w:rsidRDefault="00770B66" w:rsidP="009753F7">
      <w:pPr>
        <w:pStyle w:val="Ttulo2"/>
      </w:pPr>
      <w:r>
        <w:t>Dimensions to take in account when storing metrics</w:t>
      </w:r>
    </w:p>
    <w:p w:rsidR="00770B66" w:rsidRDefault="00770B66" w:rsidP="00770B66">
      <w:pPr>
        <w:rPr>
          <w:lang w:val="en-US"/>
        </w:rPr>
      </w:pPr>
      <w:r>
        <w:rPr>
          <w:lang w:val="en-US"/>
        </w:rPr>
        <w:t>A single data metric store can be used to store several metrics. The following dimensions has been identified as relevant for indexing the data fo</w:t>
      </w:r>
      <w:r w:rsidR="00735FF0">
        <w:rPr>
          <w:lang w:val="en-US"/>
        </w:rPr>
        <w:t>r later aggregation or comparis</w:t>
      </w:r>
      <w:r>
        <w:rPr>
          <w:lang w:val="en-US"/>
        </w:rPr>
        <w:t>on:</w:t>
      </w:r>
    </w:p>
    <w:p w:rsidR="00770B66" w:rsidRDefault="00770B66" w:rsidP="00770B66">
      <w:pPr>
        <w:rPr>
          <w:lang w:val="en-US"/>
        </w:rPr>
      </w:pPr>
    </w:p>
    <w:p w:rsidR="00770B66" w:rsidRDefault="00770B66" w:rsidP="00770B6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Microservice (logical name. Sample: </w:t>
      </w:r>
      <w:proofErr w:type="spellStart"/>
      <w:r w:rsidRPr="00770B66">
        <w:rPr>
          <w:i/>
          <w:lang w:val="en-US"/>
        </w:rPr>
        <w:t>Papamoscas</w:t>
      </w:r>
      <w:proofErr w:type="spellEnd"/>
      <w:r w:rsidRPr="00770B66">
        <w:rPr>
          <w:i/>
          <w:lang w:val="en-US"/>
        </w:rPr>
        <w:t xml:space="preserve"> Service</w:t>
      </w:r>
      <w:r>
        <w:rPr>
          <w:lang w:val="en-US"/>
        </w:rPr>
        <w:t>)</w:t>
      </w:r>
    </w:p>
    <w:p w:rsidR="00770B66" w:rsidRPr="00770B66" w:rsidRDefault="00770B66" w:rsidP="00770B66">
      <w:pPr>
        <w:pStyle w:val="Prrafodelista"/>
        <w:numPr>
          <w:ilvl w:val="1"/>
          <w:numId w:val="6"/>
        </w:numPr>
      </w:pPr>
      <w:proofErr w:type="spellStart"/>
      <w:r w:rsidRPr="00770B66">
        <w:t>Enviro</w:t>
      </w:r>
      <w:r>
        <w:t>n</w:t>
      </w:r>
      <w:r w:rsidRPr="00770B66">
        <w:t>ment</w:t>
      </w:r>
      <w:proofErr w:type="spellEnd"/>
      <w:r w:rsidRPr="00770B66">
        <w:t xml:space="preserve"> (</w:t>
      </w:r>
      <w:proofErr w:type="spellStart"/>
      <w:r w:rsidRPr="00770B66">
        <w:t>devel</w:t>
      </w:r>
      <w:proofErr w:type="spellEnd"/>
      <w:r w:rsidRPr="00770B66">
        <w:t xml:space="preserve">, </w:t>
      </w:r>
      <w:proofErr w:type="spellStart"/>
      <w:r w:rsidRPr="00770B66">
        <w:t>qa</w:t>
      </w:r>
      <w:proofErr w:type="spellEnd"/>
      <w:r w:rsidRPr="00770B66">
        <w:t xml:space="preserve">, </w:t>
      </w:r>
      <w:proofErr w:type="spellStart"/>
      <w:r w:rsidRPr="00770B66">
        <w:t>prod</w:t>
      </w:r>
      <w:proofErr w:type="spellEnd"/>
      <w:r w:rsidRPr="00770B66">
        <w:t>, etc.)</w:t>
      </w:r>
    </w:p>
    <w:p w:rsidR="00770B66" w:rsidRDefault="00770B66" w:rsidP="00770B66">
      <w:pPr>
        <w:pStyle w:val="Prrafodelista"/>
        <w:numPr>
          <w:ilvl w:val="2"/>
          <w:numId w:val="6"/>
        </w:numPr>
        <w:rPr>
          <w:lang w:val="en-US"/>
        </w:rPr>
      </w:pPr>
      <w:r w:rsidRPr="00770B66">
        <w:rPr>
          <w:lang w:val="en-US"/>
        </w:rPr>
        <w:t xml:space="preserve">Cluster (logical </w:t>
      </w:r>
      <w:proofErr w:type="spellStart"/>
      <w:r w:rsidRPr="00770B66">
        <w:rPr>
          <w:lang w:val="en-US"/>
        </w:rPr>
        <w:t>microservice</w:t>
      </w:r>
      <w:proofErr w:type="spellEnd"/>
      <w:r w:rsidRPr="00770B66">
        <w:rPr>
          <w:lang w:val="en-US"/>
        </w:rPr>
        <w:t xml:space="preserve"> deployed running)</w:t>
      </w:r>
    </w:p>
    <w:p w:rsidR="00770B66" w:rsidRDefault="00770B66" w:rsidP="00770B66">
      <w:pPr>
        <w:pStyle w:val="Prrafode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Instance (node name. Sample node12345)</w:t>
      </w:r>
    </w:p>
    <w:p w:rsidR="00770B66" w:rsidRDefault="00770B66" w:rsidP="00770B6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(Account)</w:t>
      </w:r>
    </w:p>
    <w:p w:rsidR="00770B66" w:rsidRDefault="00770B66" w:rsidP="00770B66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Group</w:t>
      </w:r>
    </w:p>
    <w:p w:rsidR="00770B66" w:rsidRDefault="00770B66" w:rsidP="00770B66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Department</w:t>
      </w:r>
    </w:p>
    <w:p w:rsidR="00770B66" w:rsidRDefault="00770B66" w:rsidP="00770B66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Organization</w:t>
      </w:r>
    </w:p>
    <w:p w:rsidR="00770B66" w:rsidRDefault="00770B66" w:rsidP="00770B66">
      <w:pPr>
        <w:pStyle w:val="Prrafodelista"/>
        <w:numPr>
          <w:ilvl w:val="0"/>
          <w:numId w:val="6"/>
        </w:numPr>
        <w:rPr>
          <w:ins w:id="72" w:author="Pablo Fernandez" w:date="2016-01-15T13:59:00Z"/>
          <w:lang w:val="en-US"/>
        </w:rPr>
      </w:pPr>
      <w:r>
        <w:rPr>
          <w:lang w:val="en-US"/>
        </w:rPr>
        <w:t>SLA Plan</w:t>
      </w:r>
    </w:p>
    <w:p w:rsidR="00914C6D" w:rsidRDefault="00914C6D">
      <w:pPr>
        <w:rPr>
          <w:ins w:id="73" w:author="Pablo Fernandez" w:date="2016-01-15T13:59:00Z"/>
          <w:lang w:val="en-US"/>
        </w:rPr>
        <w:pPrChange w:id="74" w:author="Pablo Fernandez" w:date="2016-01-15T13:59:00Z">
          <w:pPr>
            <w:pStyle w:val="Prrafodelista"/>
            <w:numPr>
              <w:numId w:val="6"/>
            </w:numPr>
            <w:ind w:hanging="360"/>
          </w:pPr>
        </w:pPrChange>
      </w:pPr>
    </w:p>
    <w:p w:rsidR="00914C6D" w:rsidRDefault="00914C6D">
      <w:pPr>
        <w:rPr>
          <w:ins w:id="75" w:author="Pablo Fernandez" w:date="2016-01-15T14:00:00Z"/>
          <w:lang w:val="en-US"/>
        </w:rPr>
        <w:pPrChange w:id="76" w:author="Pablo Fernandez" w:date="2016-01-15T13:59:00Z">
          <w:pPr>
            <w:pStyle w:val="Prrafodelista"/>
            <w:numPr>
              <w:numId w:val="6"/>
            </w:numPr>
            <w:ind w:hanging="360"/>
          </w:pPr>
        </w:pPrChange>
      </w:pPr>
      <w:ins w:id="77" w:author="Pablo Fernandez" w:date="2016-01-15T14:00:00Z">
        <w:r>
          <w:rPr>
            <w:lang w:val="en-US"/>
          </w:rPr>
          <w:t xml:space="preserve">Get </w:t>
        </w:r>
      </w:ins>
      <w:ins w:id="78" w:author="Pablo Fernandez" w:date="2016-01-15T14:01:00Z">
        <w:r>
          <w:rPr>
            <w:lang w:val="en-US"/>
          </w:rPr>
          <w:t>qa.api.com</w:t>
        </w:r>
      </w:ins>
      <w:ins w:id="79" w:author="Pablo Fernandez" w:date="2016-01-15T14:00:00Z">
        <w:r>
          <w:rPr>
            <w:lang w:val="en-US"/>
          </w:rPr>
          <w:t>/birds/1</w:t>
        </w:r>
      </w:ins>
    </w:p>
    <w:p w:rsidR="00914C6D" w:rsidRDefault="00914C6D">
      <w:pPr>
        <w:pStyle w:val="Prrafodelista"/>
        <w:numPr>
          <w:ilvl w:val="0"/>
          <w:numId w:val="8"/>
        </w:numPr>
        <w:rPr>
          <w:ins w:id="80" w:author="Pablo Fernandez" w:date="2016-01-15T14:01:00Z"/>
          <w:lang w:val="en-US"/>
        </w:rPr>
        <w:pPrChange w:id="81" w:author="Pablo Fernandez" w:date="2016-01-15T14:00:00Z">
          <w:pPr>
            <w:pStyle w:val="Prrafodelista"/>
            <w:numPr>
              <w:numId w:val="6"/>
            </w:numPr>
            <w:ind w:hanging="360"/>
          </w:pPr>
        </w:pPrChange>
      </w:pPr>
      <w:proofErr w:type="spellStart"/>
      <w:ins w:id="82" w:author="Pablo Fernandez" w:date="2016-01-15T14:00:00Z">
        <w:r>
          <w:rPr>
            <w:lang w:val="en-US"/>
          </w:rPr>
          <w:t>Nodo</w:t>
        </w:r>
        <w:proofErr w:type="spellEnd"/>
        <w:r>
          <w:rPr>
            <w:lang w:val="en-US"/>
          </w:rPr>
          <w:t xml:space="preserve"> 1 </w:t>
        </w:r>
      </w:ins>
    </w:p>
    <w:p w:rsidR="00914C6D" w:rsidRDefault="00914C6D">
      <w:pPr>
        <w:pStyle w:val="Prrafodelista"/>
        <w:ind w:left="1068"/>
        <w:rPr>
          <w:ins w:id="83" w:author="Pablo Fernandez" w:date="2016-01-15T14:12:00Z"/>
          <w:lang w:val="en-US"/>
        </w:rPr>
        <w:pPrChange w:id="84" w:author="Pablo Fernandez" w:date="2016-01-15T14:01:00Z">
          <w:pPr>
            <w:pStyle w:val="Prrafodelista"/>
            <w:numPr>
              <w:numId w:val="6"/>
            </w:numPr>
            <w:ind w:hanging="360"/>
          </w:pPr>
        </w:pPrChange>
      </w:pPr>
      <w:proofErr w:type="gramStart"/>
      <w:ins w:id="85" w:author="Pablo Fernandez" w:date="2016-01-15T14:01:00Z">
        <w:r>
          <w:rPr>
            <w:lang w:val="en-US"/>
          </w:rPr>
          <w:lastRenderedPageBreak/>
          <w:t xml:space="preserve">Post  </w:t>
        </w:r>
      </w:ins>
      <w:ins w:id="86" w:author="Pablo Fernandez" w:date="2016-01-15T14:13:00Z">
        <w:r w:rsidR="0089651F">
          <w:rPr>
            <w:lang w:val="en-US"/>
          </w:rPr>
          <w:t>datastore</w:t>
        </w:r>
      </w:ins>
      <w:ins w:id="87" w:author="Pablo Fernandez" w:date="2016-01-15T14:01:00Z">
        <w:r>
          <w:rPr>
            <w:lang w:val="en-US"/>
          </w:rPr>
          <w:t>.governify.com</w:t>
        </w:r>
      </w:ins>
      <w:proofErr w:type="gramEnd"/>
      <w:ins w:id="88" w:author="Pablo Fernandez" w:date="2016-01-15T14:12:00Z">
        <w:r w:rsidR="0089651F">
          <w:rPr>
            <w:lang w:val="en-US"/>
          </w:rPr>
          <w:t>/</w:t>
        </w:r>
      </w:ins>
      <w:ins w:id="89" w:author="Pablo Fernandez" w:date="2016-01-15T14:13:00Z">
        <w:r w:rsidR="0089651F">
          <w:rPr>
            <w:lang w:val="en-US"/>
          </w:rPr>
          <w:t>metrics</w:t>
        </w:r>
      </w:ins>
    </w:p>
    <w:p w:rsidR="0089651F" w:rsidRPr="00914C6D" w:rsidRDefault="0089651F">
      <w:pPr>
        <w:pStyle w:val="Prrafodelista"/>
        <w:ind w:left="1068"/>
        <w:rPr>
          <w:lang w:val="en-US"/>
        </w:rPr>
        <w:pPrChange w:id="90" w:author="Pablo Fernandez" w:date="2016-01-15T14:01:00Z">
          <w:pPr>
            <w:pStyle w:val="Prrafodelista"/>
            <w:numPr>
              <w:numId w:val="6"/>
            </w:numPr>
            <w:ind w:hanging="360"/>
          </w:pPr>
        </w:pPrChange>
      </w:pPr>
      <w:ins w:id="91" w:author="Pablo Fernandez" w:date="2016-01-15T14:12:00Z">
        <w:r>
          <w:rPr>
            <w:lang w:val="en-US"/>
          </w:rPr>
          <w:t xml:space="preserve">    </w:t>
        </w:r>
        <w:proofErr w:type="gramStart"/>
        <w:r>
          <w:rPr>
            <w:lang w:val="en-US"/>
          </w:rPr>
          <w:t>Scope :</w:t>
        </w:r>
        <w:proofErr w:type="gramEnd"/>
        <w:r>
          <w:rPr>
            <w:lang w:val="en-US"/>
          </w:rPr>
          <w:t xml:space="preserve"> “….”</w:t>
        </w:r>
      </w:ins>
    </w:p>
    <w:p w:rsidR="002E09EE" w:rsidRDefault="002E09EE" w:rsidP="00407993">
      <w:pPr>
        <w:rPr>
          <w:ins w:id="92" w:author="Pablo Fernandez" w:date="2016-01-15T14:12:00Z"/>
          <w:lang w:val="en-US"/>
        </w:rPr>
      </w:pPr>
    </w:p>
    <w:p w:rsidR="0089651F" w:rsidRDefault="0089651F" w:rsidP="0089651F">
      <w:pPr>
        <w:pStyle w:val="Prrafodelista"/>
        <w:ind w:left="1068"/>
        <w:rPr>
          <w:ins w:id="93" w:author="Pablo Fernandez" w:date="2016-01-15T14:20:00Z"/>
          <w:lang w:val="en-US"/>
        </w:rPr>
      </w:pPr>
      <w:proofErr w:type="gramStart"/>
      <w:ins w:id="94" w:author="Pablo Fernandez" w:date="2016-01-15T14:12:00Z">
        <w:r>
          <w:rPr>
            <w:lang w:val="en-US"/>
          </w:rPr>
          <w:t>Get  datastore.governify.com</w:t>
        </w:r>
        <w:proofErr w:type="gramEnd"/>
        <w:r>
          <w:rPr>
            <w:lang w:val="en-US"/>
          </w:rPr>
          <w:t>/agreements</w:t>
        </w:r>
      </w:ins>
      <w:ins w:id="95" w:author="Pablo Fernandez" w:date="2016-01-15T14:14:00Z">
        <w:r>
          <w:rPr>
            <w:lang w:val="en-US"/>
          </w:rPr>
          <w:t>/</w:t>
        </w:r>
      </w:ins>
    </w:p>
    <w:p w:rsidR="0089651F" w:rsidRDefault="0089651F" w:rsidP="0089651F">
      <w:pPr>
        <w:pStyle w:val="Prrafodelista"/>
        <w:ind w:left="1068"/>
        <w:rPr>
          <w:ins w:id="96" w:author="Pablo Fernandez" w:date="2016-01-15T14:21:00Z"/>
          <w:lang w:val="en-US"/>
        </w:rPr>
      </w:pPr>
      <w:ins w:id="97" w:author="Pablo Fernandez" w:date="2016-01-15T14:20:00Z">
        <w:r>
          <w:rPr>
            <w:lang w:val="en-US"/>
          </w:rPr>
          <w:tab/>
          <w:t>/</w:t>
        </w:r>
        <w:proofErr w:type="spellStart"/>
        <w:r>
          <w:rPr>
            <w:lang w:val="en-US"/>
          </w:rPr>
          <w:t>papamoscas</w:t>
        </w:r>
        <w:proofErr w:type="spellEnd"/>
        <w:r>
          <w:rPr>
            <w:lang w:val="en-US"/>
          </w:rPr>
          <w:t>/</w:t>
        </w:r>
      </w:ins>
      <w:ins w:id="98" w:author="Pablo Fernandez" w:date="2016-01-15T14:24:00Z">
        <w:r w:rsidR="00D445FF">
          <w:rPr>
            <w:lang w:val="en-US"/>
          </w:rPr>
          <w:t>USERID</w:t>
        </w:r>
      </w:ins>
      <w:ins w:id="99" w:author="Pablo Fernandez" w:date="2016-01-15T14:20:00Z">
        <w:r>
          <w:rPr>
            <w:lang w:val="en-US"/>
          </w:rPr>
          <w:t>/</w:t>
        </w:r>
      </w:ins>
      <w:proofErr w:type="spellStart"/>
      <w:ins w:id="100" w:author="Pablo Fernandez" w:date="2016-01-15T14:21:00Z">
        <w:r>
          <w:rPr>
            <w:lang w:val="en-US"/>
          </w:rPr>
          <w:t>availabilty</w:t>
        </w:r>
        <w:proofErr w:type="spellEnd"/>
      </w:ins>
    </w:p>
    <w:p w:rsidR="0089651F" w:rsidRDefault="0089651F" w:rsidP="0089651F">
      <w:pPr>
        <w:pStyle w:val="Prrafodelista"/>
        <w:ind w:left="1068"/>
        <w:rPr>
          <w:ins w:id="101" w:author="Pablo Fernandez" w:date="2016-01-15T14:22:00Z"/>
          <w:lang w:val="en-US"/>
        </w:rPr>
      </w:pPr>
      <w:ins w:id="102" w:author="Pablo Fernandez" w:date="2016-01-15T14:22:00Z">
        <w:r>
          <w:rPr>
            <w:lang w:val="en-US"/>
          </w:rPr>
          <w:t>{</w:t>
        </w:r>
      </w:ins>
    </w:p>
    <w:p w:rsidR="0089651F" w:rsidRDefault="0089651F" w:rsidP="0089651F">
      <w:pPr>
        <w:pStyle w:val="Prrafodelista"/>
        <w:ind w:left="1068"/>
        <w:rPr>
          <w:ins w:id="103" w:author="Pablo Fernandez" w:date="2016-01-15T14:22:00Z"/>
          <w:lang w:val="en-US"/>
        </w:rPr>
      </w:pPr>
      <w:ins w:id="104" w:author="Pablo Fernandez" w:date="2016-01-15T14:22:00Z">
        <w:r>
          <w:rPr>
            <w:lang w:val="en-US"/>
          </w:rPr>
          <w:tab/>
          <w:t>Scope = “</w:t>
        </w:r>
        <w:proofErr w:type="spellStart"/>
        <w:r>
          <w:rPr>
            <w:lang w:val="en-US"/>
          </w:rPr>
          <w:t>papamosces</w:t>
        </w:r>
        <w:proofErr w:type="spellEnd"/>
        <w:r>
          <w:rPr>
            <w:lang w:val="en-US"/>
          </w:rPr>
          <w:t>/</w:t>
        </w:r>
        <w:proofErr w:type="spellStart"/>
        <w:r>
          <w:rPr>
            <w:lang w:val="en-US"/>
          </w:rPr>
          <w:t>asdasd</w:t>
        </w:r>
        <w:proofErr w:type="spellEnd"/>
        <w:r>
          <w:rPr>
            <w:lang w:val="en-US"/>
          </w:rPr>
          <w:t>/</w:t>
        </w:r>
        <w:proofErr w:type="spellStart"/>
        <w:r>
          <w:rPr>
            <w:lang w:val="en-US"/>
          </w:rPr>
          <w:t>asdasd</w:t>
        </w:r>
        <w:proofErr w:type="spellEnd"/>
        <w:r>
          <w:rPr>
            <w:lang w:val="en-US"/>
          </w:rPr>
          <w:t>/”</w:t>
        </w:r>
      </w:ins>
    </w:p>
    <w:p w:rsidR="0089651F" w:rsidRDefault="0089651F" w:rsidP="0089651F">
      <w:pPr>
        <w:pStyle w:val="Prrafodelista"/>
        <w:ind w:left="1068"/>
        <w:rPr>
          <w:ins w:id="105" w:author="Pablo Fernandez" w:date="2016-01-15T14:22:00Z"/>
          <w:lang w:val="en-US"/>
        </w:rPr>
      </w:pPr>
      <w:ins w:id="106" w:author="Pablo Fernandez" w:date="2016-01-15T14:22:00Z">
        <w:r>
          <w:rPr>
            <w:lang w:val="en-US"/>
          </w:rPr>
          <w:tab/>
        </w:r>
      </w:ins>
    </w:p>
    <w:p w:rsidR="0089651F" w:rsidRDefault="0089651F" w:rsidP="0089651F">
      <w:pPr>
        <w:pStyle w:val="Prrafodelista"/>
        <w:ind w:left="1068"/>
        <w:rPr>
          <w:ins w:id="107" w:author="Pablo Fernandez" w:date="2016-01-15T14:22:00Z"/>
          <w:lang w:val="en-US"/>
        </w:rPr>
      </w:pPr>
    </w:p>
    <w:p w:rsidR="0089651F" w:rsidRDefault="0089651F" w:rsidP="0089651F">
      <w:pPr>
        <w:pStyle w:val="Prrafodelista"/>
        <w:ind w:left="1068"/>
        <w:rPr>
          <w:ins w:id="108" w:author="Pablo Fernandez" w:date="2016-01-15T14:22:00Z"/>
          <w:lang w:val="en-US"/>
        </w:rPr>
      </w:pPr>
      <w:ins w:id="109" w:author="Pablo Fernandez" w:date="2016-01-15T14:22:00Z">
        <w:r>
          <w:rPr>
            <w:lang w:val="en-US"/>
          </w:rPr>
          <w:t>}</w:t>
        </w:r>
      </w:ins>
    </w:p>
    <w:p w:rsidR="0089651F" w:rsidRDefault="0089651F" w:rsidP="0089651F">
      <w:pPr>
        <w:pStyle w:val="Prrafodelista"/>
        <w:ind w:left="1068"/>
        <w:rPr>
          <w:ins w:id="110" w:author="Pablo Fernandez" w:date="2016-01-15T14:23:00Z"/>
          <w:lang w:val="en-US"/>
        </w:rPr>
      </w:pPr>
    </w:p>
    <w:p w:rsidR="00D445FF" w:rsidRDefault="00D445FF" w:rsidP="00D445FF">
      <w:pPr>
        <w:pStyle w:val="Prrafodelista"/>
        <w:ind w:left="1068"/>
        <w:rPr>
          <w:ins w:id="111" w:author="Pablo Fernandez" w:date="2016-01-15T14:23:00Z"/>
          <w:lang w:val="en-US"/>
        </w:rPr>
      </w:pPr>
      <w:ins w:id="112" w:author="Pablo Fernandez" w:date="2016-01-15T14:23:00Z">
        <w:r>
          <w:rPr>
            <w:lang w:val="en-US"/>
          </w:rPr>
          <w:t>Get datastore.governify.com/agreements/</w:t>
        </w:r>
      </w:ins>
    </w:p>
    <w:p w:rsidR="00D445FF" w:rsidRDefault="00D445FF" w:rsidP="00D445FF">
      <w:pPr>
        <w:pStyle w:val="Prrafodelista"/>
        <w:ind w:left="1068"/>
        <w:rPr>
          <w:ins w:id="113" w:author="Pablo Fernandez" w:date="2016-01-15T14:23:00Z"/>
          <w:lang w:val="en-US"/>
        </w:rPr>
      </w:pPr>
      <w:ins w:id="114" w:author="Pablo Fernandez" w:date="2016-01-15T14:23:00Z">
        <w:r>
          <w:rPr>
            <w:lang w:val="en-US"/>
          </w:rPr>
          <w:tab/>
          <w:t>/</w:t>
        </w:r>
        <w:proofErr w:type="spellStart"/>
        <w:r>
          <w:rPr>
            <w:lang w:val="en-US"/>
          </w:rPr>
          <w:t>papamoscas</w:t>
        </w:r>
        <w:proofErr w:type="spellEnd"/>
        <w:r>
          <w:rPr>
            <w:lang w:val="en-US"/>
          </w:rPr>
          <w:t>/</w:t>
        </w:r>
      </w:ins>
      <w:ins w:id="115" w:author="Pablo Fernandez" w:date="2016-01-15T14:25:00Z">
        <w:r>
          <w:rPr>
            <w:lang w:val="en-US"/>
          </w:rPr>
          <w:t>scope/</w:t>
        </w:r>
        <w:proofErr w:type="spellStart"/>
        <w:r>
          <w:rPr>
            <w:lang w:val="en-US"/>
          </w:rPr>
          <w:t>responseTime</w:t>
        </w:r>
      </w:ins>
      <w:proofErr w:type="spellEnd"/>
    </w:p>
    <w:p w:rsidR="00D445FF" w:rsidRDefault="00D445FF" w:rsidP="0089651F">
      <w:pPr>
        <w:pStyle w:val="Prrafodelista"/>
        <w:ind w:left="1068"/>
        <w:rPr>
          <w:ins w:id="116" w:author="Pablo Fernandez" w:date="2016-01-15T14:23:00Z"/>
          <w:lang w:val="en-US"/>
        </w:rPr>
      </w:pPr>
    </w:p>
    <w:p w:rsidR="00D445FF" w:rsidRDefault="00D445FF" w:rsidP="0089651F">
      <w:pPr>
        <w:pStyle w:val="Prrafodelista"/>
        <w:ind w:left="1068"/>
        <w:rPr>
          <w:ins w:id="117" w:author="Pablo Fernandez" w:date="2016-01-15T14:22:00Z"/>
          <w:lang w:val="en-US"/>
        </w:rPr>
      </w:pPr>
    </w:p>
    <w:p w:rsidR="0089651F" w:rsidRDefault="0089651F" w:rsidP="0089651F">
      <w:pPr>
        <w:pStyle w:val="Prrafodelista"/>
        <w:ind w:left="1068"/>
        <w:rPr>
          <w:ins w:id="118" w:author="Pablo Fernandez" w:date="2016-01-15T14:21:00Z"/>
          <w:lang w:val="en-US"/>
        </w:rPr>
      </w:pPr>
    </w:p>
    <w:p w:rsidR="0089651F" w:rsidRDefault="0089651F" w:rsidP="0089651F">
      <w:pPr>
        <w:pStyle w:val="Prrafodelista"/>
        <w:ind w:left="1068"/>
        <w:rPr>
          <w:ins w:id="119" w:author="Pablo Fernandez" w:date="2016-01-15T14:20:00Z"/>
          <w:lang w:val="en-US"/>
        </w:rPr>
      </w:pPr>
      <w:proofErr w:type="spellStart"/>
      <w:proofErr w:type="gramStart"/>
      <w:ins w:id="120" w:author="Pablo Fernandez" w:date="2016-01-15T14:21:00Z">
        <w:r>
          <w:rPr>
            <w:lang w:val="en-US"/>
          </w:rPr>
          <w:t>deliverService</w:t>
        </w:r>
      </w:ins>
      <w:proofErr w:type="spellEnd"/>
      <w:proofErr w:type="gramEnd"/>
    </w:p>
    <w:p w:rsidR="0089651F" w:rsidRDefault="0089651F" w:rsidP="0089651F">
      <w:pPr>
        <w:pStyle w:val="Prrafodelista"/>
        <w:ind w:left="1068"/>
        <w:rPr>
          <w:ins w:id="121" w:author="Pablo Fernandez" w:date="2016-01-15T14:20:00Z"/>
          <w:lang w:val="en-US"/>
        </w:rPr>
      </w:pPr>
      <w:ins w:id="122" w:author="Pablo Fernandez" w:date="2016-01-15T14:20:00Z">
        <w:r>
          <w:rPr>
            <w:lang w:val="en-US"/>
          </w:rPr>
          <w:tab/>
        </w:r>
      </w:ins>
    </w:p>
    <w:p w:rsidR="0089651F" w:rsidRDefault="0089651F">
      <w:pPr>
        <w:pStyle w:val="Prrafodelista"/>
        <w:ind w:left="1068" w:firstLine="348"/>
        <w:rPr>
          <w:ins w:id="123" w:author="Pablo Fernandez" w:date="2016-01-15T14:12:00Z"/>
          <w:lang w:val="en-US"/>
        </w:rPr>
        <w:pPrChange w:id="124" w:author="Pablo Fernandez" w:date="2016-01-15T14:20:00Z">
          <w:pPr>
            <w:pStyle w:val="Prrafodelista"/>
            <w:ind w:left="1068"/>
          </w:pPr>
        </w:pPrChange>
      </w:pPr>
      <w:ins w:id="125" w:author="Pablo Fernandez" w:date="2016-01-15T14:19:00Z">
        <w:r>
          <w:rPr>
            <w:lang w:val="en-US"/>
          </w:rPr>
          <w:t>{{SERVICIO}}</w:t>
        </w:r>
      </w:ins>
      <w:ins w:id="126" w:author="Pablo Fernandez" w:date="2016-01-15T14:16:00Z">
        <w:r>
          <w:rPr>
            <w:lang w:val="en-US"/>
          </w:rPr>
          <w:t>{{</w:t>
        </w:r>
      </w:ins>
      <w:ins w:id="127" w:author="Pablo Fernandez" w:date="2016-01-15T14:17:00Z">
        <w:r>
          <w:rPr>
            <w:lang w:val="en-US"/>
          </w:rPr>
          <w:t>USER-</w:t>
        </w:r>
      </w:ins>
      <w:ins w:id="128" w:author="Pablo Fernandez" w:date="2016-01-15T14:16:00Z">
        <w:r>
          <w:rPr>
            <w:lang w:val="en-US"/>
          </w:rPr>
          <w:t>API-KEY}}</w:t>
        </w:r>
      </w:ins>
      <w:ins w:id="129" w:author="Pablo Fernandez" w:date="2016-01-15T14:17:00Z">
        <w:r>
          <w:rPr>
            <w:lang w:val="en-US"/>
          </w:rPr>
          <w:t>/</w:t>
        </w:r>
      </w:ins>
    </w:p>
    <w:p w:rsidR="0089651F" w:rsidRDefault="0089651F" w:rsidP="0089651F">
      <w:pPr>
        <w:rPr>
          <w:ins w:id="130" w:author="Pablo Fernandez" w:date="2016-01-15T14:12:00Z"/>
          <w:lang w:val="en-US"/>
        </w:rPr>
      </w:pPr>
    </w:p>
    <w:p w:rsidR="0089651F" w:rsidRDefault="0089651F" w:rsidP="00407993">
      <w:pPr>
        <w:rPr>
          <w:ins w:id="131" w:author="Pablo Fernandez" w:date="2016-01-15T14:06:00Z"/>
          <w:lang w:val="en-US"/>
        </w:rPr>
      </w:pPr>
    </w:p>
    <w:p w:rsidR="00770B66" w:rsidDel="002E09EE" w:rsidRDefault="002E09EE" w:rsidP="00407993">
      <w:pPr>
        <w:rPr>
          <w:del w:id="132" w:author="Pablo Fernandez" w:date="2016-01-15T14:06:00Z"/>
          <w:lang w:val="en-US"/>
        </w:rPr>
      </w:pPr>
      <w:ins w:id="133" w:author="Pablo Fernandez" w:date="2016-01-15T14:06:00Z">
        <w:r>
          <w:rPr>
            <w:lang w:val="en-US"/>
          </w:rPr>
          <w:t>Each scenario have a different Scope modes</w:t>
        </w:r>
      </w:ins>
    </w:p>
    <w:p w:rsidR="002E09EE" w:rsidRDefault="002E09EE" w:rsidP="00770B66">
      <w:pPr>
        <w:rPr>
          <w:ins w:id="134" w:author="Pablo Fernandez" w:date="2016-01-15T14:06:00Z"/>
          <w:lang w:val="en-US"/>
        </w:rPr>
      </w:pPr>
      <w:ins w:id="135" w:author="Pablo Fernandez" w:date="2016-01-15T14:06:00Z">
        <w:r>
          <w:rPr>
            <w:lang w:val="en-US"/>
          </w:rPr>
          <w:tab/>
        </w:r>
      </w:ins>
      <w:ins w:id="136" w:author="Pablo Fernandez" w:date="2016-01-15T14:09:00Z">
        <w:r>
          <w:rPr>
            <w:lang w:val="en-US"/>
          </w:rPr>
          <w:t>(</w:t>
        </w:r>
        <w:proofErr w:type="gramStart"/>
        <w:r>
          <w:rPr>
            <w:lang w:val="en-US"/>
          </w:rPr>
          <w:t>even</w:t>
        </w:r>
        <w:proofErr w:type="gramEnd"/>
        <w:r>
          <w:rPr>
            <w:lang w:val="en-US"/>
          </w:rPr>
          <w:t xml:space="preserve"> multi-dimensional scope)</w:t>
        </w:r>
      </w:ins>
    </w:p>
    <w:p w:rsidR="002E09EE" w:rsidRDefault="002E09EE" w:rsidP="00770B66">
      <w:pPr>
        <w:rPr>
          <w:ins w:id="137" w:author="Pablo Fernandez" w:date="2016-01-15T14:07:00Z"/>
          <w:lang w:val="en-US"/>
        </w:rPr>
      </w:pPr>
      <w:ins w:id="138" w:author="Pablo Fernandez" w:date="2016-01-15T14:06:00Z">
        <w:r>
          <w:rPr>
            <w:lang w:val="en-US"/>
          </w:rPr>
          <w:tab/>
          <w:t>Different</w:t>
        </w:r>
      </w:ins>
      <w:ins w:id="139" w:author="Pablo Fernandez" w:date="2016-01-15T14:07:00Z">
        <w:r>
          <w:rPr>
            <w:lang w:val="en-US"/>
          </w:rPr>
          <w:t xml:space="preserve"> </w:t>
        </w:r>
      </w:ins>
      <w:proofErr w:type="spellStart"/>
      <w:ins w:id="140" w:author="Pablo Fernandez" w:date="2016-01-15T14:06:00Z">
        <w:r>
          <w:rPr>
            <w:lang w:val="en-US"/>
          </w:rPr>
          <w:t>ScopeGenerator</w:t>
        </w:r>
        <w:proofErr w:type="spellEnd"/>
        <w:r>
          <w:rPr>
            <w:lang w:val="en-US"/>
          </w:rPr>
          <w:t xml:space="preserve"> /Builder </w:t>
        </w:r>
      </w:ins>
    </w:p>
    <w:p w:rsidR="002E09EE" w:rsidRDefault="002E09EE" w:rsidP="00770B66">
      <w:pPr>
        <w:rPr>
          <w:ins w:id="141" w:author="Pablo Fernandez" w:date="2016-01-15T14:07:00Z"/>
          <w:lang w:val="en-US"/>
        </w:rPr>
      </w:pPr>
      <w:ins w:id="142" w:author="Pablo Fernandez" w:date="2016-01-15T14:07:00Z">
        <w:r>
          <w:rPr>
            <w:lang w:val="en-US"/>
          </w:rPr>
          <w:tab/>
        </w:r>
        <w:r>
          <w:rPr>
            <w:lang w:val="en-US"/>
          </w:rPr>
          <w:tab/>
          <w:t xml:space="preserve">Predefined: </w:t>
        </w:r>
      </w:ins>
    </w:p>
    <w:p w:rsidR="002E09EE" w:rsidRDefault="002E09EE">
      <w:pPr>
        <w:ind w:left="1416" w:firstLine="708"/>
        <w:rPr>
          <w:ins w:id="143" w:author="Pablo Fernandez" w:date="2016-01-15T14:12:00Z"/>
          <w:lang w:val="en-US"/>
        </w:rPr>
        <w:pPrChange w:id="144" w:author="Pablo Fernandez" w:date="2016-01-15T14:12:00Z">
          <w:pPr/>
        </w:pPrChange>
      </w:pPr>
      <w:ins w:id="145" w:author="Pablo Fernandez" w:date="2016-01-15T14:07:00Z">
        <w:r>
          <w:rPr>
            <w:lang w:val="en-US"/>
          </w:rPr>
          <w:t>Basic (</w:t>
        </w:r>
      </w:ins>
      <w:ins w:id="146" w:author="Pablo Fernandez" w:date="2016-01-15T14:09:00Z">
        <w:r>
          <w:rPr>
            <w:lang w:val="en-US"/>
          </w:rPr>
          <w:t xml:space="preserve">Unidimensional </w:t>
        </w:r>
      </w:ins>
      <w:ins w:id="147" w:author="Pablo Fernandez" w:date="2016-01-15T14:07:00Z">
        <w:r>
          <w:rPr>
            <w:lang w:val="en-US"/>
          </w:rPr>
          <w:t>based on URL: /domains</w:t>
        </w:r>
      </w:ins>
      <w:proofErr w:type="gramStart"/>
      <w:ins w:id="148" w:author="Pablo Fernandez" w:date="2016-01-15T14:09:00Z">
        <w:r>
          <w:rPr>
            <w:lang w:val="en-US"/>
          </w:rPr>
          <w:t xml:space="preserve">) </w:t>
        </w:r>
      </w:ins>
      <w:ins w:id="149" w:author="Pablo Fernandez" w:date="2016-01-15T14:07:00Z">
        <w:r>
          <w:rPr>
            <w:lang w:val="en-US"/>
          </w:rPr>
          <w:t xml:space="preserve"> for</w:t>
        </w:r>
        <w:proofErr w:type="gramEnd"/>
        <w:r>
          <w:rPr>
            <w:lang w:val="en-US"/>
          </w:rPr>
          <w:t xml:space="preserve"> clusters nodes, </w:t>
        </w:r>
      </w:ins>
      <w:ins w:id="150" w:author="Pablo Fernandez" w:date="2016-01-15T14:12:00Z">
        <w:r>
          <w:rPr>
            <w:lang w:val="en-US"/>
          </w:rPr>
          <w:t>…</w:t>
        </w:r>
      </w:ins>
    </w:p>
    <w:p w:rsidR="002E09EE" w:rsidRDefault="002E09EE">
      <w:pPr>
        <w:rPr>
          <w:ins w:id="151" w:author="Pablo Fernandez" w:date="2016-01-15T14:07:00Z"/>
          <w:lang w:val="en-US"/>
        </w:rPr>
      </w:pPr>
    </w:p>
    <w:p w:rsidR="002E09EE" w:rsidRDefault="002E09EE">
      <w:pPr>
        <w:ind w:left="1416" w:firstLine="708"/>
        <w:rPr>
          <w:ins w:id="152" w:author="Pablo Fernandez" w:date="2016-01-15T14:07:00Z"/>
          <w:lang w:val="en-US"/>
        </w:rPr>
        <w:pPrChange w:id="153" w:author="Pablo Fernandez" w:date="2016-01-15T14:07:00Z">
          <w:pPr/>
        </w:pPrChange>
      </w:pPr>
    </w:p>
    <w:p w:rsidR="002E09EE" w:rsidRDefault="002E09EE">
      <w:pPr>
        <w:ind w:left="1416" w:firstLine="708"/>
        <w:rPr>
          <w:ins w:id="154" w:author="Pablo Fernandez" w:date="2016-01-15T14:06:00Z"/>
          <w:lang w:val="en-US"/>
        </w:rPr>
        <w:pPrChange w:id="155" w:author="Pablo Fernandez" w:date="2016-01-15T14:07:00Z">
          <w:pPr/>
        </w:pPrChange>
      </w:pPr>
    </w:p>
    <w:p w:rsidR="002E09EE" w:rsidRPr="00770B66" w:rsidRDefault="002E09EE" w:rsidP="00770B66">
      <w:pPr>
        <w:rPr>
          <w:ins w:id="156" w:author="Pablo Fernandez" w:date="2016-01-15T14:06:00Z"/>
          <w:lang w:val="en-US"/>
        </w:rPr>
      </w:pPr>
      <w:ins w:id="157" w:author="Pablo Fernandez" w:date="2016-01-15T14:06:00Z">
        <w:r>
          <w:rPr>
            <w:lang w:val="en-US"/>
          </w:rPr>
          <w:tab/>
        </w:r>
        <w:r>
          <w:rPr>
            <w:lang w:val="en-US"/>
          </w:rPr>
          <w:tab/>
        </w:r>
      </w:ins>
    </w:p>
    <w:p w:rsidR="009753F7" w:rsidRPr="00770B66" w:rsidRDefault="009753F7" w:rsidP="00407993">
      <w:pPr>
        <w:rPr>
          <w:lang w:val="en-US"/>
        </w:rPr>
      </w:pPr>
    </w:p>
    <w:sectPr w:rsidR="009753F7" w:rsidRPr="00770B66" w:rsidSect="00735FF0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0AD8"/>
    <w:multiLevelType w:val="hybridMultilevel"/>
    <w:tmpl w:val="3E6060B2"/>
    <w:lvl w:ilvl="0" w:tplc="4482A8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7682013"/>
    <w:multiLevelType w:val="hybridMultilevel"/>
    <w:tmpl w:val="D43A71D2"/>
    <w:lvl w:ilvl="0" w:tplc="EE64015E">
      <w:numFmt w:val="bullet"/>
      <w:lvlText w:val="-"/>
      <w:lvlJc w:val="left"/>
      <w:pPr>
        <w:ind w:left="5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660A6C33"/>
    <w:multiLevelType w:val="hybridMultilevel"/>
    <w:tmpl w:val="16228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5206"/>
    <w:multiLevelType w:val="multilevel"/>
    <w:tmpl w:val="DD7EBE18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997256D"/>
    <w:multiLevelType w:val="hybridMultilevel"/>
    <w:tmpl w:val="E58E0CE6"/>
    <w:lvl w:ilvl="0" w:tplc="D3A4EE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13C53B7"/>
    <w:multiLevelType w:val="hybridMultilevel"/>
    <w:tmpl w:val="CC78B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231CA"/>
    <w:multiLevelType w:val="hybridMultilevel"/>
    <w:tmpl w:val="FFA05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B37EC"/>
    <w:multiLevelType w:val="hybridMultilevel"/>
    <w:tmpl w:val="1B40DD04"/>
    <w:lvl w:ilvl="0" w:tplc="8E4EF12E">
      <w:numFmt w:val="bullet"/>
      <w:lvlText w:val="&gt;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blo Fernandez">
    <w15:presenceInfo w15:providerId="None" w15:userId="Pablo Ferna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9B"/>
    <w:rsid w:val="000055EC"/>
    <w:rsid w:val="00043D9B"/>
    <w:rsid w:val="000E1F2C"/>
    <w:rsid w:val="0012029F"/>
    <w:rsid w:val="00253F3E"/>
    <w:rsid w:val="002B44EB"/>
    <w:rsid w:val="002E09EE"/>
    <w:rsid w:val="00327E67"/>
    <w:rsid w:val="00407993"/>
    <w:rsid w:val="00411528"/>
    <w:rsid w:val="004D749E"/>
    <w:rsid w:val="0054416C"/>
    <w:rsid w:val="005E198D"/>
    <w:rsid w:val="006E125A"/>
    <w:rsid w:val="006E2573"/>
    <w:rsid w:val="00714787"/>
    <w:rsid w:val="00735FF0"/>
    <w:rsid w:val="00770B66"/>
    <w:rsid w:val="0085211C"/>
    <w:rsid w:val="0089651F"/>
    <w:rsid w:val="0091402E"/>
    <w:rsid w:val="00914C6D"/>
    <w:rsid w:val="009753F7"/>
    <w:rsid w:val="00B06BD2"/>
    <w:rsid w:val="00B6111C"/>
    <w:rsid w:val="00D445FF"/>
    <w:rsid w:val="00DA0977"/>
    <w:rsid w:val="00E21369"/>
    <w:rsid w:val="00E44140"/>
    <w:rsid w:val="00E726D6"/>
    <w:rsid w:val="00E83F76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F3E"/>
    <w:pPr>
      <w:keepNext/>
      <w:keepLines/>
      <w:numPr>
        <w:numId w:val="1"/>
      </w:numPr>
      <w:spacing w:before="40" w:after="0"/>
      <w:ind w:left="426" w:hanging="42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11C"/>
    <w:pPr>
      <w:keepNext/>
      <w:keepLines/>
      <w:numPr>
        <w:ilvl w:val="1"/>
        <w:numId w:val="1"/>
      </w:numPr>
      <w:spacing w:before="40" w:after="0"/>
      <w:ind w:left="426" w:hanging="42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3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253F3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61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735FF0"/>
    <w:pPr>
      <w:spacing w:after="0"/>
    </w:pPr>
    <w:rPr>
      <w:rFonts w:ascii="Consolas" w:hAnsi="Consolas"/>
      <w:noProof/>
      <w:sz w:val="16"/>
      <w:szCs w:val="16"/>
      <w:lang w:val="en-US"/>
    </w:rPr>
  </w:style>
  <w:style w:type="character" w:customStyle="1" w:styleId="CodeCar">
    <w:name w:val="Code Car"/>
    <w:basedOn w:val="Fuentedeprrafopredeter"/>
    <w:link w:val="Code"/>
    <w:rsid w:val="00735FF0"/>
    <w:rPr>
      <w:rFonts w:ascii="Consolas" w:hAnsi="Consolas"/>
      <w:noProof/>
      <w:sz w:val="16"/>
      <w:szCs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73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6E2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F3E"/>
    <w:pPr>
      <w:keepNext/>
      <w:keepLines/>
      <w:numPr>
        <w:numId w:val="1"/>
      </w:numPr>
      <w:spacing w:before="40" w:after="0"/>
      <w:ind w:left="426" w:hanging="42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11C"/>
    <w:pPr>
      <w:keepNext/>
      <w:keepLines/>
      <w:numPr>
        <w:ilvl w:val="1"/>
        <w:numId w:val="1"/>
      </w:numPr>
      <w:spacing w:before="40" w:after="0"/>
      <w:ind w:left="426" w:hanging="42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3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253F3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61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735FF0"/>
    <w:pPr>
      <w:spacing w:after="0"/>
    </w:pPr>
    <w:rPr>
      <w:rFonts w:ascii="Consolas" w:hAnsi="Consolas"/>
      <w:noProof/>
      <w:sz w:val="16"/>
      <w:szCs w:val="16"/>
      <w:lang w:val="en-US"/>
    </w:rPr>
  </w:style>
  <w:style w:type="character" w:customStyle="1" w:styleId="CodeCar">
    <w:name w:val="Code Car"/>
    <w:basedOn w:val="Fuentedeprrafopredeter"/>
    <w:link w:val="Code"/>
    <w:rsid w:val="00735FF0"/>
    <w:rPr>
      <w:rFonts w:ascii="Consolas" w:hAnsi="Consolas"/>
      <w:noProof/>
      <w:sz w:val="16"/>
      <w:szCs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73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6E2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J. Molina</dc:creator>
  <cp:keywords/>
  <dc:description/>
  <cp:lastModifiedBy>Pablo Fernandez</cp:lastModifiedBy>
  <cp:revision>3</cp:revision>
  <dcterms:created xsi:type="dcterms:W3CDTF">2016-01-20T01:00:00Z</dcterms:created>
  <dcterms:modified xsi:type="dcterms:W3CDTF">2016-01-20T01:05:00Z</dcterms:modified>
</cp:coreProperties>
</file>